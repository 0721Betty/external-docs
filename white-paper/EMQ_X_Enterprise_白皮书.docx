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w:t>
      </w:r>
    </w:p>
    <w:sdt>
      <w:sdtPr>
        <w:id w:val="1100916818"/>
      </w:sdtPr>
      <w:sdtContent>
        <w:p>
          <w:r>
            <mc:AlternateContent>
              <mc:Choice Requires="wps">
                <w:drawing>
                  <wp:anchor distT="0" distB="0" distL="114300" distR="114300" simplePos="0" relativeHeight="251687936" behindDoc="0" locked="0" layoutInCell="1" allowOverlap="1">
                    <wp:simplePos x="0" y="0"/>
                    <wp:positionH relativeFrom="column">
                      <wp:posOffset>216535</wp:posOffset>
                    </wp:positionH>
                    <wp:positionV relativeFrom="page">
                      <wp:posOffset>720725</wp:posOffset>
                    </wp:positionV>
                    <wp:extent cx="107950" cy="95250"/>
                    <wp:effectExtent l="0" t="0" r="0" b="6350"/>
                    <wp:wrapSquare wrapText="bothSides"/>
                    <wp:docPr id="29" name="六边形 29"/>
                    <wp:cNvGraphicFramePr/>
                    <a:graphic xmlns:a="http://schemas.openxmlformats.org/drawingml/2006/main">
                      <a:graphicData uri="http://schemas.microsoft.com/office/word/2010/wordprocessingShape">
                        <wps:wsp>
                          <wps:cNvSpPr/>
                          <wps:spPr>
                            <a:xfrm flipH="1" flipV="1">
                              <a:off x="0" y="0"/>
                              <a:ext cx="107950" cy="9525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17.05pt;margin-top:56.75pt;height:7.5pt;width:8.5pt;mso-position-vertical-relative:page;mso-wrap-distance-bottom:0pt;mso-wrap-distance-left:9pt;mso-wrap-distance-right:9pt;mso-wrap-distance-top:0pt;z-index:251687936;v-text-anchor:middle;mso-width-relative:page;mso-height-relative:page;" fillcolor="#34C388" filled="t" stroked="f" coordsize="21600,21600" o:gfxdata="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&#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UyE1X1wAAAAkBAAAPAAAAAAAAAAEAIAAAADgAAABk&#10;cnMvZG93bnJldi54bWxQSwECFAAUAAAACACHTuJAmH11qWMCAACXBAAADgAAAAAAAAABACAAAAA8&#10;AQAAZHJzL2Uyb0RvYy54bWxQSwUGAAAAAAYABgBZAQAAEQYAAAAA&#10;" adj="4765">
                    <v:fill on="t" focussize="0,0"/>
                    <v:stroke on="f" weight="1pt" miterlimit="8" joinstyle="miter"/>
                    <v:imagedata o:title=""/>
                    <o:lock v:ext="edit" aspectratio="f"/>
                    <w10:wrap type="square"/>
                  </v:shape>
                </w:pict>
              </mc:Fallback>
            </mc:AlternateContent>
          </w:r>
          <w:r>
            <w:rPr>
              <w:sz w:val="88"/>
              <w:szCs w:val="88"/>
            </w:rPr>
            <mc:AlternateContent>
              <mc:Choice Requires="wps">
                <w:drawing>
                  <wp:anchor distT="0" distB="0" distL="114300" distR="114300" simplePos="0" relativeHeight="251703296" behindDoc="0" locked="0" layoutInCell="1" allowOverlap="1">
                    <wp:simplePos x="0" y="0"/>
                    <wp:positionH relativeFrom="column">
                      <wp:posOffset>-1089660</wp:posOffset>
                    </wp:positionH>
                    <wp:positionV relativeFrom="page">
                      <wp:posOffset>10812780</wp:posOffset>
                    </wp:positionV>
                    <wp:extent cx="7543800" cy="639445"/>
                    <wp:effectExtent l="0" t="25400" r="25400" b="20955"/>
                    <wp:wrapSquare wrapText="bothSides"/>
                    <wp:docPr id="1" name="矩形 14"/>
                    <wp:cNvGraphicFramePr/>
                    <a:graphic xmlns:a="http://schemas.openxmlformats.org/drawingml/2006/main">
                      <a:graphicData uri="http://schemas.microsoft.com/office/word/2010/wordprocessingShape">
                        <wps:wsp>
                          <wps:cNvSpPr/>
                          <wps:spPr>
                            <a:xfrm>
                              <a:off x="0" y="0"/>
                              <a:ext cx="7543800" cy="639445"/>
                            </a:xfrm>
                            <a:custGeom>
                              <a:avLst/>
                              <a:gdLst>
                                <a:gd name="connsiteX0" fmla="*/ 0 w 7544360"/>
                                <a:gd name="connsiteY0" fmla="*/ 131654 h 639654"/>
                                <a:gd name="connsiteX1" fmla="*/ 7544360 w 7544360"/>
                                <a:gd name="connsiteY1" fmla="*/ 0 h 639654"/>
                                <a:gd name="connsiteX2" fmla="*/ 7544080 w 7544360"/>
                                <a:gd name="connsiteY2" fmla="*/ 635000 h 639654"/>
                                <a:gd name="connsiteX3" fmla="*/ 0 w 7544360"/>
                                <a:gd name="connsiteY3" fmla="*/ 639654 h 639654"/>
                                <a:gd name="connsiteX4" fmla="*/ 0 w 7544360"/>
                                <a:gd name="connsiteY4" fmla="*/ 131654 h 639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44360" h="639654">
                                  <a:moveTo>
                                    <a:pt x="0" y="131654"/>
                                  </a:moveTo>
                                  <a:lnTo>
                                    <a:pt x="7544360" y="0"/>
                                  </a:lnTo>
                                  <a:cubicBezTo>
                                    <a:pt x="7544267" y="211667"/>
                                    <a:pt x="7544173" y="423333"/>
                                    <a:pt x="7544080" y="635000"/>
                                  </a:cubicBezTo>
                                  <a:lnTo>
                                    <a:pt x="0" y="639654"/>
                                  </a:lnTo>
                                  <a:lnTo>
                                    <a:pt x="0" y="131654"/>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矩形 14" o:spid="_x0000_s1026" o:spt="100" style="position:absolute;left:0pt;margin-left:-85.8pt;margin-top:851.4pt;height:50.35pt;width:594pt;mso-position-vertical-relative:page;mso-wrap-distance-bottom:0pt;mso-wrap-distance-left:9pt;mso-wrap-distance-right:9pt;mso-wrap-distance-top:0pt;z-index:251703296;v-text-anchor:middle;mso-width-relative:page;mso-height-relative:page;" filled="f" stroked="t" coordsize="7544360,639654" o:gfxdata="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WAAAAZHJzL1BLAQIUABQAAAAIAIdO4kAjzJMS3AAA&#10;AA8BAAAPAAAAAAAAAAEAIAAAADgAAABkcnMvZG93bnJldi54bWxQSwECFAAUAAAACACHTuJASlnX&#10;6JMDAABQCQAADgAAAAAAAAABACAAAABBAQAAZHJzL2Uyb0RvYy54bWxQSwUGAAAAAAYABgBZAQAA&#10;RgcAAAAA&#10;" path="m0,131654l7544360,0c7544267,211667,7544173,423333,7544080,635000l0,639654,0,131654xe">
                    <v:path o:connectlocs="0,131610;7543800,0;7543520,634792;0,639445;0,131610" o:connectangles="0,0,0,0,0"/>
                    <v:fill on="f" focussize="0,0"/>
                    <v:stroke weight="1pt" color="#FF0000 [3204]" miterlimit="8" joinstyle="miter"/>
                    <v:imagedata o:title=""/>
                    <o:lock v:ext="edit" aspectratio="f"/>
                    <w10:wrap type="square"/>
                  </v:shape>
                </w:pict>
              </mc:Fallback>
            </mc:AlternateContent>
          </w:r>
          <w:r>
            <mc:AlternateContent>
              <mc:Choice Requires="wps">
                <w:drawing>
                  <wp:anchor distT="0" distB="0" distL="114300" distR="114300" simplePos="0" relativeHeight="251700224" behindDoc="0" locked="0" layoutInCell="1" allowOverlap="1">
                    <wp:simplePos x="0" y="0"/>
                    <wp:positionH relativeFrom="column">
                      <wp:posOffset>-629920</wp:posOffset>
                    </wp:positionH>
                    <wp:positionV relativeFrom="paragraph">
                      <wp:posOffset>-1174115</wp:posOffset>
                    </wp:positionV>
                    <wp:extent cx="8692515" cy="3808095"/>
                    <wp:effectExtent l="0" t="0" r="45720" b="27940"/>
                    <wp:wrapNone/>
                    <wp:docPr id="35" name="直线连接符 35"/>
                    <wp:cNvGraphicFramePr/>
                    <a:graphic xmlns:a="http://schemas.openxmlformats.org/drawingml/2006/main">
                      <a:graphicData uri="http://schemas.microsoft.com/office/word/2010/wordprocessingShape">
                        <wps:wsp>
                          <wps:cNvCnPr/>
                          <wps:spPr>
                            <a:xfrm>
                              <a:off x="0" y="0"/>
                              <a:ext cx="8692334" cy="3808004"/>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35" o:spid="_x0000_s1026" o:spt="20" style="position:absolute;left:0pt;margin-left:-49.6pt;margin-top:-92.45pt;height:299.85pt;width:684.45pt;z-index:251700224;mso-width-relative:page;mso-height-relative:page;" filled="f" stroked="t" coordsize="21600,21600" o:gfxdata="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zl3G9sAAAANAQAADwAAAAAAAAABACAAAAA4AAAAZHJzL2Rvd25y&#10;ZXYueG1sUEsBAhQAFAAAAAgAh07iQIB+3wLlAQAAjQMAAA4AAAAAAAAAAQAgAAAAQAEAAGRycy9l&#10;Mm9Eb2MueG1sUEsFBgAAAAAGAAYAWQEAAJcFA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5633720</wp:posOffset>
                    </wp:positionH>
                    <wp:positionV relativeFrom="page">
                      <wp:posOffset>455930</wp:posOffset>
                    </wp:positionV>
                    <wp:extent cx="77470" cy="68580"/>
                    <wp:effectExtent l="4445" t="0" r="3175" b="3175"/>
                    <wp:wrapSquare wrapText="bothSides"/>
                    <wp:docPr id="31" name="六边形 3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443.6pt;margin-top:35.9pt;height:5.4pt;width:6.1pt;mso-position-vertical-relative:page;mso-wrap-distance-bottom:0pt;mso-wrap-distance-left:9pt;mso-wrap-distance-right:9pt;mso-wrap-distance-top:0pt;rotation:-5898240f;z-index:251692032;v-text-anchor:middle;mso-width-relative:page;mso-height-relative:page;" fillcolor="#34C388" filled="t" stroked="f" coordsize="21600,21600" o:gfxdata="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I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5HV++2QAAAAkBAAAPAAAAAAAAAAEA&#10;IAAAADgAAABkcnMvZG93bnJldi54bWxQSwECFAAUAAAACACHTuJAZiLaOGoCAAClBAAADgAAAAAA&#10;AAABACAAAAA+AQAAZHJzL2Uyb0RvYy54bWxQSwUGAAAAAAYABgBZAQAAGgYAAAAA&#10;" adj="478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-1324610</wp:posOffset>
                    </wp:positionH>
                    <wp:positionV relativeFrom="paragraph">
                      <wp:posOffset>-538480</wp:posOffset>
                    </wp:positionV>
                    <wp:extent cx="7783195" cy="2030095"/>
                    <wp:effectExtent l="0" t="0" r="40640" b="27305"/>
                    <wp:wrapNone/>
                    <wp:docPr id="17" name="直线连接符 17"/>
                    <wp:cNvGraphicFramePr/>
                    <a:graphic xmlns:a="http://schemas.openxmlformats.org/drawingml/2006/main">
                      <a:graphicData uri="http://schemas.microsoft.com/office/word/2010/wordprocessingShape">
                        <wps:wsp>
                          <wps:cNvCnPr/>
                          <wps:spPr>
                            <a:xfrm>
                              <a:off x="0" y="0"/>
                              <a:ext cx="7782958" cy="203010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7" o:spid="_x0000_s1026" o:spt="20" style="position:absolute;left:0pt;margin-left:-104.3pt;margin-top:-42.4pt;height:159.85pt;width:612.85pt;z-index:251672576;mso-width-relative:page;mso-height-relative:page;" filled="f" stroked="t" coordsize="21600,21600" o:gfxdata="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0c47dNwAAAANAQAADwAAAAAAAAABACAAAAA4AAAAZHJzL2Rvd25y&#10;ZXYueG1sUEsBAhQAFAAAAAgAh07iQHuqJI7kAQAAjQMAAA4AAAAAAAAAAQAgAAAAQQEAAGRycy9l&#10;Mm9Eb2MueG1sUEsFBgAAAAAGAAYAWQEAAJcFA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-1551940</wp:posOffset>
                    </wp:positionH>
                    <wp:positionV relativeFrom="paragraph">
                      <wp:posOffset>-545465</wp:posOffset>
                    </wp:positionV>
                    <wp:extent cx="8110220" cy="890270"/>
                    <wp:effectExtent l="0" t="0" r="43180" b="50165"/>
                    <wp:wrapNone/>
                    <wp:docPr id="20" name="直线连接符 20"/>
                    <wp:cNvGraphicFramePr/>
                    <a:graphic xmlns:a="http://schemas.openxmlformats.org/drawingml/2006/main">
                      <a:graphicData uri="http://schemas.microsoft.com/office/word/2010/wordprocessingShape">
                        <wps:wsp>
                          <wps:cNvCnPr/>
                          <wps:spPr>
                            <a:xfrm>
                              <a:off x="0" y="0"/>
                              <a:ext cx="8110360" cy="89011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0" o:spid="_x0000_s1026" o:spt="20" style="position:absolute;left:0pt;margin-left:-122.2pt;margin-top:-42.95pt;height:70.1pt;width:638.6pt;z-index:251675648;mso-width-relative:page;mso-height-relative:page;" filled="f" stroked="t" coordsize="21600,21600" o:gfxdata="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dpx7LbAAAADAEAAA8AAAAAAAAAAQAgAAAAOAAAAGRycy9kb3ducmV2&#10;LnhtbFBLAQIUABQAAAAIAIdO4kDsoKoo4wEAAIwDAAAOAAAAAAAAAAEAIAAAAEABAABkcnMvZTJv&#10;RG9jLnhtbFBLBQYAAAAABgAGAFkBAACVBQ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-1089660</wp:posOffset>
                    </wp:positionH>
                    <wp:positionV relativeFrom="paragraph">
                      <wp:posOffset>-670560</wp:posOffset>
                    </wp:positionV>
                    <wp:extent cx="7658100" cy="635000"/>
                    <wp:effectExtent l="0" t="0" r="38100" b="25400"/>
                    <wp:wrapNone/>
                    <wp:docPr id="19" name="直线连接符 19"/>
                    <wp:cNvGraphicFramePr/>
                    <a:graphic xmlns:a="http://schemas.openxmlformats.org/drawingml/2006/main">
                      <a:graphicData uri="http://schemas.microsoft.com/office/word/2010/wordprocessingShape">
                        <wps:wsp>
                          <wps:cNvCnPr/>
                          <wps:spPr>
                            <a:xfrm flipV="1">
                              <a:off x="0" y="0"/>
                              <a:ext cx="7658100" cy="63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19" o:spid="_x0000_s1026" o:spt="20" style="position:absolute;left:0pt;flip:y;margin-left:-85.8pt;margin-top:-52.8pt;height:50pt;width:603pt;z-index:251674624;mso-width-relative:page;mso-height-relative:page;" filled="f" stroked="t" coordsize="21600,21600" o:gfxdata="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zFdk2dgAAAANAQAADwAAAAAAAAABACAAAAA4AAAAZHJzL2Rvd25y&#10;ZXYueG1sUEsBAhQAFAAAAAgAh07iQK/ZFfXoAQAAlgMAAA4AAAAAAAAAAQAgAAAAPQEAAGRycy9l&#10;Mm9Eb2MueG1sUEsFBgAAAAAGAAYAWQEAAJcFA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-1089660</wp:posOffset>
                    </wp:positionH>
                    <wp:positionV relativeFrom="paragraph">
                      <wp:posOffset>218440</wp:posOffset>
                    </wp:positionV>
                    <wp:extent cx="7543800" cy="381000"/>
                    <wp:effectExtent l="0" t="0" r="25400" b="25400"/>
                    <wp:wrapNone/>
                    <wp:docPr id="18" name="直线连接符 18"/>
                    <wp:cNvGraphicFramePr/>
                    <a:graphic xmlns:a="http://schemas.openxmlformats.org/drawingml/2006/main">
                      <a:graphicData uri="http://schemas.microsoft.com/office/word/2010/wordprocessingShape">
                        <wps:wsp>
                          <wps:cNvCnPr/>
                          <wps:spPr>
                            <a:xfrm>
                              <a:off x="0" y="0"/>
                              <a:ext cx="7543800" cy="38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线连接符 18" o:spid="_x0000_s1026" o:spt="20" style="position:absolute;left:0pt;margin-left:-85.8pt;margin-top:17.2pt;height:30pt;width:594pt;z-index:251673600;mso-width-relative:page;mso-height-relative:page;" filled="f" stroked="t" coordsize="21600,21600" o:gfxdata="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FnlAH3ZAAAACwEAAA8AAAAAAAAAAQAgAAAAOAAAAGRycy9kb3ducmV2LnhtbFBL&#10;AQIUABQAAAAIAIdO4kBZThTq3wEAAIwDAAAOAAAAAAAAAAEAIAAAAD4BAABkcnMvZTJvRG9jLnht&#10;bFBLBQYAAAAABgAGAFkBAACPBQ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-1089660</wp:posOffset>
                    </wp:positionH>
                    <wp:positionV relativeFrom="paragraph">
                      <wp:posOffset>-797560</wp:posOffset>
                    </wp:positionV>
                    <wp:extent cx="7543800" cy="3556000"/>
                    <wp:effectExtent l="0" t="0" r="25400" b="25400"/>
                    <wp:wrapNone/>
                    <wp:docPr id="8" name="直线连接符 8"/>
                    <wp:cNvGraphicFramePr/>
                    <a:graphic xmlns:a="http://schemas.openxmlformats.org/drawingml/2006/main">
                      <a:graphicData uri="http://schemas.microsoft.com/office/word/2010/wordprocessingShape">
                        <wps:wsp>
                          <wps:cNvCnPr/>
                          <wps:spPr>
                            <a:xfrm>
                              <a:off x="0" y="0"/>
                              <a:ext cx="7543800" cy="3556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8" o:spid="_x0000_s1026" o:spt="20" style="position:absolute;left:0pt;margin-left:-85.8pt;margin-top:-62.8pt;height:280pt;width:594pt;z-index:251671552;mso-width-relative:page;mso-height-relative:page;" filled="f" stroked="t" coordsize="21600,21600" o:gfxdata="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fy5itsAAAAOAQAADwAAAAAAAAABACAAAAA4AAAAZHJzL2Rvd25yZXYueG1s&#10;UEsBAhQAFAAAAAgAh07iQPkWXlvfAQAAiwMAAA4AAAAAAAAAAQAgAAAAQAEAAGRycy9lMm9Eb2Mu&#10;eG1sUEsFBgAAAAAGAAYAWQEAAJEFAAAAAA==&#10;">
                    <v:fill on="f" focussize="0,0"/>
                    <v:stroke weight="0.25pt" color="#D9D9D9 [2732]" miterlimit="8" joinstyle="miter"/>
                    <v:imagedata o:title=""/>
                    <o:lock v:ext="edit" aspectratio="f"/>
                  </v:line>
                </w:pict>
              </mc:Fallback>
            </mc:AlternateContent>
          </w:r>
        </w:p>
        <w:p>
          <w:pPr>
            <w:widowControl/>
            <w:jc w:val="left"/>
          </w:pPr>
          <w:r>
            <mc:AlternateContent>
              <mc:Choice Requires="wps">
                <w:drawing>
                  <wp:anchor distT="0" distB="0" distL="114300" distR="114300" simplePos="0" relativeHeight="251706368" behindDoc="0" locked="0" layoutInCell="1" allowOverlap="1">
                    <wp:simplePos x="0" y="0"/>
                    <wp:positionH relativeFrom="column">
                      <wp:posOffset>6228715</wp:posOffset>
                    </wp:positionH>
                    <wp:positionV relativeFrom="page">
                      <wp:posOffset>8995410</wp:posOffset>
                    </wp:positionV>
                    <wp:extent cx="77470" cy="68580"/>
                    <wp:effectExtent l="4445" t="0" r="3175" b="3175"/>
                    <wp:wrapSquare wrapText="bothSides"/>
                    <wp:docPr id="51" name="六边形 5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490.45pt;margin-top:708.3pt;height:5.4pt;width:6.1pt;mso-position-vertical-relative:page;mso-wrap-distance-bottom:0pt;mso-wrap-distance-left:9pt;mso-wrap-distance-right:9pt;mso-wrap-distance-top:0pt;rotation:-5898240f;z-index:251706368;v-text-anchor:middle;mso-width-relative:page;mso-height-relative:page;" fillcolor="#34C388" filled="t" stroked="f" coordsize="21600,21600" o:gfxdata="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ADtznbAAAADQEAAA8AAAAAAAAA&#10;AQAgAAAAOAAAAGRycy9kb3ducmV2LnhtbFBLAQIUABQAAAAIAIdO4kD9WgNy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774065</wp:posOffset>
                    </wp:positionH>
                    <wp:positionV relativeFrom="page">
                      <wp:posOffset>9448800</wp:posOffset>
                    </wp:positionV>
                    <wp:extent cx="77470" cy="68580"/>
                    <wp:effectExtent l="4445" t="0" r="3175" b="3175"/>
                    <wp:wrapSquare wrapText="bothSides"/>
                    <wp:docPr id="34" name="六边形 34"/>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60.95pt;margin-top:744pt;height:5.4pt;width:6.1pt;mso-position-vertical-relative:page;mso-wrap-distance-bottom:0pt;mso-wrap-distance-left:9pt;mso-wrap-distance-right:9pt;mso-wrap-distance-top:0pt;rotation:-5898240f;z-index:251698176;v-text-anchor:middle;mso-width-relative:page;mso-height-relative:page;" fillcolor="#34C388" filled="t" stroked="f" coordsize="21600,21600" o:gfxdata="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M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82het2QAAAA0BAAAPAAAAAAAAAAEA&#10;IAAAADgAAABkcnMvZG93bnJldi54bWxQSwECFAAUAAAACACHTuJAMBVpPWoCAAClBAAADgAAAAAA&#10;AAABACAAAAA+AQAAZHJzL2Uyb0RvYy54bWxQSwUGAAAAAAYABgBZAQAAGgYAAAAA&#10;" adj="478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-1180465</wp:posOffset>
                    </wp:positionH>
                    <wp:positionV relativeFrom="paragraph">
                      <wp:posOffset>6046470</wp:posOffset>
                    </wp:positionV>
                    <wp:extent cx="7873365" cy="2754630"/>
                    <wp:effectExtent l="0" t="0" r="26035" b="40005"/>
                    <wp:wrapNone/>
                    <wp:docPr id="25" name="直线连接符 25"/>
                    <wp:cNvGraphicFramePr/>
                    <a:graphic xmlns:a="http://schemas.openxmlformats.org/drawingml/2006/main">
                      <a:graphicData uri="http://schemas.microsoft.com/office/word/2010/wordprocessingShape">
                        <wps:wsp>
                          <wps:cNvCnPr/>
                          <wps:spPr>
                            <a:xfrm flipV="1">
                              <a:off x="0" y="0"/>
                              <a:ext cx="7873433" cy="275455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5" o:spid="_x0000_s1026" o:spt="20" style="position:absolute;left:0pt;flip:y;margin-left:-92.95pt;margin-top:476.1pt;height:216.9pt;width:619.95pt;z-index:251682816;mso-width-relative:page;mso-height-relative:page;" filled="f" stroked="t" coordsize="21600,21600" o:gfxdata="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MPXBe2wAAAA4BAAAPAAAAAAAAAAEAIAAAADgAAABk&#10;cnMvZG93bnJldi54bWxQSwECFAAUAAAACACHTuJAzuKlte0BAACXAwAADgAAAAAAAAABACAAAABA&#10;AQAAZHJzL2Uyb0RvYy54bWxQSwUGAAAAAAYABgBZAQAAnwU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-1231900</wp:posOffset>
                    </wp:positionH>
                    <wp:positionV relativeFrom="paragraph">
                      <wp:posOffset>6705600</wp:posOffset>
                    </wp:positionV>
                    <wp:extent cx="7691755" cy="2158365"/>
                    <wp:effectExtent l="0" t="0" r="30480" b="26670"/>
                    <wp:wrapNone/>
                    <wp:docPr id="26" name="直线连接符 26"/>
                    <wp:cNvGraphicFramePr/>
                    <a:graphic xmlns:a="http://schemas.openxmlformats.org/drawingml/2006/main">
                      <a:graphicData uri="http://schemas.microsoft.com/office/word/2010/wordprocessingShape">
                        <wps:wsp>
                          <wps:cNvCnPr/>
                          <wps:spPr>
                            <a:xfrm flipV="1">
                              <a:off x="0" y="0"/>
                              <a:ext cx="7691467" cy="215821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6" o:spid="_x0000_s1026" o:spt="20" style="position:absolute;left:0pt;flip:y;margin-left:-97pt;margin-top:528pt;height:169.95pt;width:605.65pt;z-index:251683840;mso-width-relative:page;mso-height-relative:page;" filled="f" stroked="t" coordsize="21600,21600" o:gfxdata="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AM+QoPbAAAADwEAAA8AAAAAAAAAAQAgAAAAOAAAAGRy&#10;cy9kb3ducmV2LnhtbFBLAQIUABQAAAAIAIdO4kBe0gBB7AEAAJcDAAAOAAAAAAAAAAEAIAAAAEAB&#10;AABkcnMvZTJvRG9jLnhtbFBLBQYAAAAABgAGAFkBAACeBQ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4185920</wp:posOffset>
                    </wp:positionH>
                    <wp:positionV relativeFrom="page">
                      <wp:posOffset>1827530</wp:posOffset>
                    </wp:positionV>
                    <wp:extent cx="2477770" cy="1042035"/>
                    <wp:effectExtent l="0" t="0" r="11430" b="0"/>
                    <wp:wrapSquare wrapText="bothSides"/>
                    <wp:docPr id="2" name="任意形状 2"/>
                    <wp:cNvGraphicFramePr/>
                    <a:graphic xmlns:a="http://schemas.openxmlformats.org/drawingml/2006/main">
                      <a:graphicData uri="http://schemas.microsoft.com/office/word/2010/wordprocessingShape">
                        <wps:wsp>
                          <wps:cNvSpPr/>
                          <wps:spPr>
                            <a:xfrm>
                              <a:off x="0" y="0"/>
                              <a:ext cx="2477770" cy="1042035"/>
                            </a:xfrm>
                            <a:custGeom>
                              <a:avLst/>
                              <a:gdLst>
                                <a:gd name="connsiteX0" fmla="*/ 2368296 w 2478024"/>
                                <a:gd name="connsiteY0" fmla="*/ 1042416 h 1042416"/>
                                <a:gd name="connsiteX1" fmla="*/ 0 w 2478024"/>
                                <a:gd name="connsiteY1" fmla="*/ 0 h 1042416"/>
                                <a:gd name="connsiteX2" fmla="*/ 2478024 w 2478024"/>
                                <a:gd name="connsiteY2" fmla="*/ 649224 h 1042416"/>
                                <a:gd name="connsiteX3" fmla="*/ 2368296 w 2478024"/>
                                <a:gd name="connsiteY3" fmla="*/ 1042416 h 1042416"/>
                              </a:gdLst>
                              <a:ahLst/>
                              <a:cxnLst>
                                <a:cxn ang="0">
                                  <a:pos x="connsiteX0" y="connsiteY0"/>
                                </a:cxn>
                                <a:cxn ang="0">
                                  <a:pos x="connsiteX1" y="connsiteY1"/>
                                </a:cxn>
                                <a:cxn ang="0">
                                  <a:pos x="connsiteX2" y="connsiteY2"/>
                                </a:cxn>
                                <a:cxn ang="0">
                                  <a:pos x="connsiteX3" y="connsiteY3"/>
                                </a:cxn>
                              </a:cxnLst>
                              <a:rect l="l" t="t" r="r" b="b"/>
                              <a:pathLst>
                                <a:path w="2478024" h="1042416">
                                  <a:moveTo>
                                    <a:pt x="2368296" y="1042416"/>
                                  </a:moveTo>
                                  <a:lnTo>
                                    <a:pt x="0" y="0"/>
                                  </a:lnTo>
                                  <a:lnTo>
                                    <a:pt x="2478024" y="649224"/>
                                  </a:lnTo>
                                  <a:lnTo>
                                    <a:pt x="2368296" y="1042416"/>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形状 2" o:spid="_x0000_s1026" o:spt="100" style="position:absolute;left:0pt;margin-left:329.6pt;margin-top:143.9pt;height:82.05pt;width:195.1pt;mso-position-vertical-relative:page;mso-wrap-distance-bottom:0pt;mso-wrap-distance-left:9pt;mso-wrap-distance-right:9pt;mso-wrap-distance-top:0pt;z-index:251704320;v-text-anchor:middle;mso-width-relative:page;mso-height-relative:page;" fillcolor="#404040 [2429]" filled="t" stroked="f" coordsize="2478024,1042416" o:gfxdata="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WAAAAZHJzL1BLAQIUABQAAAAIAIdO4kCU5/bt2wAAAAwBAAAPAAAAAAAA&#10;AAEAIAAAADgAAABkcnMvZG93bnJldi54bWxQSwECFAAUAAAACACHTuJA/cNCqogDAACUCAAADgAA&#10;AAAAAAABACAAAABAAQAAZHJzL2Uyb0RvYy54bWxQSwUGAAAAAAYABgBZAQAAOgcAAAAA&#10;" path="m2368296,1042416l0,0,2478024,649224,2368296,1042416xe">
                    <v:path o:connectlocs="2368053,1042035;0,0;2477770,648986;2368053,1042035" o:connectangles="0,0,0,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-1153795</wp:posOffset>
                    </wp:positionH>
                    <wp:positionV relativeFrom="page">
                      <wp:posOffset>7374890</wp:posOffset>
                    </wp:positionV>
                    <wp:extent cx="7607300" cy="2628900"/>
                    <wp:effectExtent l="0" t="0" r="12700" b="12700"/>
                    <wp:wrapSquare wrapText="bothSides"/>
                    <wp:docPr id="3" name="任意形状 3"/>
                    <wp:cNvGraphicFramePr/>
                    <a:graphic xmlns:a="http://schemas.openxmlformats.org/drawingml/2006/main">
                      <a:graphicData uri="http://schemas.microsoft.com/office/word/2010/wordprocessingShape">
                        <wps:wsp>
                          <wps:cNvSpPr/>
                          <wps:spPr>
                            <a:xfrm>
                              <a:off x="0" y="0"/>
                              <a:ext cx="7607300" cy="2628900"/>
                            </a:xfrm>
                            <a:custGeom>
                              <a:avLst/>
                              <a:gdLst>
                                <a:gd name="connsiteX0" fmla="*/ 50800 w 7607300"/>
                                <a:gd name="connsiteY0" fmla="*/ 2603500 h 2628900"/>
                                <a:gd name="connsiteX1" fmla="*/ 7581900 w 7607300"/>
                                <a:gd name="connsiteY1" fmla="*/ 0 h 2628900"/>
                                <a:gd name="connsiteX2" fmla="*/ 7607300 w 7607300"/>
                                <a:gd name="connsiteY2" fmla="*/ 482600 h 2628900"/>
                                <a:gd name="connsiteX3" fmla="*/ 0 w 7607300"/>
                                <a:gd name="connsiteY3" fmla="*/ 2628900 h 2628900"/>
                                <a:gd name="connsiteX4" fmla="*/ 50800 w 7607300"/>
                                <a:gd name="connsiteY4" fmla="*/ 2603500 h 2628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7300" h="2628900">
                                  <a:moveTo>
                                    <a:pt x="50800" y="2603500"/>
                                  </a:moveTo>
                                  <a:lnTo>
                                    <a:pt x="7581900" y="0"/>
                                  </a:lnTo>
                                  <a:lnTo>
                                    <a:pt x="7607300" y="482600"/>
                                  </a:lnTo>
                                  <a:lnTo>
                                    <a:pt x="0" y="2628900"/>
                                  </a:lnTo>
                                  <a:lnTo>
                                    <a:pt x="50800" y="2603500"/>
                                  </a:lnTo>
                                  <a:close/>
                                </a:path>
                              </a:pathLst>
                            </a:cu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形状 3" o:spid="_x0000_s1026" o:spt="100" style="position:absolute;left:0pt;margin-left:-90.85pt;margin-top:580.7pt;height:207pt;width:599pt;mso-position-vertical-relative:page;mso-wrap-distance-bottom:0pt;mso-wrap-distance-left:9pt;mso-wrap-distance-right:9pt;mso-wrap-distance-top:0pt;z-index:251668480;v-text-anchor:middle;mso-width-relative:page;mso-height-relative:page;" fillcolor="#EDEDED [662]" filled="t" stroked="f" coordsize="7607300,2628900" o:gfxdata="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BYAAABkcnMvUEsBAhQAFAAA&#10;AAgAh07iQFh00LncAAAADwEAAA8AAAAAAAAAAQAgAAAAOAAAAGRycy9kb3ducmV2LnhtbFBLAQIU&#10;ABQAAAAIAIdO4kCTxBa9oQMAAGMJAAAOAAAAAAAAAAEAIAAAAEEBAABkcnMvZTJvRG9jLnhtbFBL&#10;BQYAAAAABgAGAFkBAABUBwAAAAA=&#10;" path="m50800,2603500l7581900,0,7607300,482600,0,2628900,50800,2603500xe">
                    <v:path o:connectlocs="50800,2603500;7581900,0;7607300,482600;0,2628900;50800,2603500" o:connectangles="0,0,0,0,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-1206500</wp:posOffset>
                    </wp:positionH>
                    <wp:positionV relativeFrom="paragraph">
                      <wp:posOffset>4398010</wp:posOffset>
                    </wp:positionV>
                    <wp:extent cx="8354695" cy="638175"/>
                    <wp:effectExtent l="0" t="0" r="27305" b="48260"/>
                    <wp:wrapNone/>
                    <wp:docPr id="36" name="直线连接符 36"/>
                    <wp:cNvGraphicFramePr/>
                    <a:graphic xmlns:a="http://schemas.openxmlformats.org/drawingml/2006/main">
                      <a:graphicData uri="http://schemas.microsoft.com/office/word/2010/wordprocessingShape">
                        <wps:wsp>
                          <wps:cNvCnPr/>
                          <wps:spPr>
                            <a:xfrm>
                              <a:off x="0" y="0"/>
                              <a:ext cx="8354876" cy="637903"/>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36" o:spid="_x0000_s1026" o:spt="20" style="position:absolute;left:0pt;margin-left:-95pt;margin-top:346.3pt;height:50.25pt;width:657.85pt;z-index:251702272;mso-width-relative:page;mso-height-relative:page;" filled="f" stroked="t" coordsize="21600,21600" o:gfxdata="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PIziF9wAAAANAQAADwAAAAAAAAABACAAAAA4AAAAZHJzL2Rvd25y&#10;ZXYueG1sUEsBAhQAFAAAAAgAh07iQGYEv3fkAQAAjAMAAA4AAAAAAAAAAQAgAAAAQQEAAGRycy9l&#10;Mm9Eb2MueG1sUEsFBgAAAAAGAAYAWQEAAJcFA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-1315720</wp:posOffset>
                    </wp:positionH>
                    <wp:positionV relativeFrom="paragraph">
                      <wp:posOffset>7823200</wp:posOffset>
                    </wp:positionV>
                    <wp:extent cx="8004175" cy="635635"/>
                    <wp:effectExtent l="0" t="0" r="48260" b="50165"/>
                    <wp:wrapNone/>
                    <wp:docPr id="27" name="直线连接符 27"/>
                    <wp:cNvGraphicFramePr/>
                    <a:graphic xmlns:a="http://schemas.openxmlformats.org/drawingml/2006/main">
                      <a:graphicData uri="http://schemas.microsoft.com/office/word/2010/wordprocessingShape">
                        <wps:wsp>
                          <wps:cNvCnPr/>
                          <wps:spPr>
                            <a:xfrm flipV="1">
                              <a:off x="0" y="0"/>
                              <a:ext cx="8003994" cy="63572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7" o:spid="_x0000_s1026" o:spt="20" style="position:absolute;left:0pt;flip:y;margin-left:-103.6pt;margin-top:616pt;height:50.05pt;width:630.25pt;z-index:251684864;mso-width-relative:page;mso-height-relative:page;" filled="f" stroked="t" coordsize="21600,21600" o:gfxdata="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FGHJjHaAAAADwEAAA8AAAAAAAAAAQAgAAAAOAAAAGRycy9k&#10;b3ducmV2LnhtbFBLAQIUABQAAAAIAIdO4kAhQtcI6gEAAJYDAAAOAAAAAAAAAAEAIAAAAD8BAABk&#10;cnMvZTJvRG9jLnhtbFBLBQYAAAAABgAGAFkBAACbBQ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-418465</wp:posOffset>
                    </wp:positionH>
                    <wp:positionV relativeFrom="page">
                      <wp:posOffset>6235065</wp:posOffset>
                    </wp:positionV>
                    <wp:extent cx="77470" cy="68580"/>
                    <wp:effectExtent l="4445" t="0" r="3175" b="3175"/>
                    <wp:wrapSquare wrapText="bothSides"/>
                    <wp:docPr id="33" name="六边形 33"/>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32.95pt;margin-top:490.95pt;height:5.4pt;width:6.1pt;mso-position-vertical-relative:page;mso-wrap-distance-bottom:0pt;mso-wrap-distance-left:9pt;mso-wrap-distance-right:9pt;mso-wrap-distance-top:0pt;rotation:-5898240f;z-index:251696128;v-text-anchor:middle;mso-width-relative:page;mso-height-relative:page;" fillcolor="#34C388" filled="t" stroked="f" coordsize="21600,21600" o:gfxdata="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CfT2o7bAAAACwEAAA8AAAAAAAAA&#10;AQAgAAAAOAAAAGRycy9kb3ducmV2LnhtbFBLAQIUABQAAAAIAIdO4kC6a5E6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5467350</wp:posOffset>
                    </wp:positionH>
                    <wp:positionV relativeFrom="page">
                      <wp:posOffset>4764405</wp:posOffset>
                    </wp:positionV>
                    <wp:extent cx="77470" cy="68580"/>
                    <wp:effectExtent l="4445" t="0" r="3175" b="3175"/>
                    <wp:wrapSquare wrapText="bothSides"/>
                    <wp:docPr id="32" name="六边形 32"/>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430.5pt;margin-top:375.15pt;height:5.4pt;width:6.1pt;mso-position-vertical-relative:page;mso-wrap-distance-bottom:0pt;mso-wrap-distance-left:9pt;mso-wrap-distance-right:9pt;mso-wrap-distance-top:0pt;rotation:-5898240f;z-index:251694080;v-text-anchor:middle;mso-width-relative:page;mso-height-relative:page;" fillcolor="#34C388" filled="t" stroked="f" coordsize="21600,21600" o:gfxdata="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Nqm+YPbAAAACwEAAA8AAAAAAAAA&#10;AQAgAAAAOAAAAGRycy9kb3ducmV2LnhtbFBLAQIUABQAAAAIAIdO4kBUz7Q7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2168525</wp:posOffset>
                    </wp:positionH>
                    <wp:positionV relativeFrom="page">
                      <wp:posOffset>1271270</wp:posOffset>
                    </wp:positionV>
                    <wp:extent cx="77470" cy="68580"/>
                    <wp:effectExtent l="4445" t="0" r="3175" b="3175"/>
                    <wp:wrapSquare wrapText="bothSides"/>
                    <wp:docPr id="30" name="六边形 30"/>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flip:x y;margin-left:170.75pt;margin-top:100.1pt;height:5.4pt;width:6.1pt;mso-position-vertical-relative:page;mso-wrap-distance-bottom:0pt;mso-wrap-distance-left:9pt;mso-wrap-distance-right:9pt;mso-wrap-distance-top:0pt;rotation:-5898240f;z-index:251689984;v-text-anchor:middle;mso-width-relative:page;mso-height-relative:page;" fillcolor="#34C388" filled="t" stroked="f" coordsize="21600,21600" o:gfxdata="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zKr9tkAAAALAQAADwAAAAAAAAABACAA&#10;AAA4AAAAZHJzL2Rvd25yZXYueG1sUEsBAhQAFAAAAAgAh07iQIiG/zloAgAApQQAAA4AAAAAAAAA&#10;AQAgAAAAPgEAAGRycy9lMm9Eb2MueG1sUEsFBgAAAAAGAAYAWQEAABgGAAAAAA==&#10;" adj="4780">
                    <v:fill on="t" focussize="0,0"/>
                    <v:stroke on="f" weight="1pt" miterlimit="8" joinstyle="miter"/>
                    <v:imagedata o:title=""/>
                    <o:lock v:ext="edit" aspectratio="f"/>
                    <w10:wrap type="square"/>
                  </v:shape>
                </w:pict>
              </mc:Fallback>
            </mc:AlternateContent>
          </w:r>
          <w:r>
            <mc:AlternateContent>
              <mc:Choice Requires="wpg">
                <w:drawing>
                  <wp:anchor distT="0" distB="0" distL="114300" distR="114300" simplePos="0" relativeHeight="251670528" behindDoc="0" locked="0" layoutInCell="1" allowOverlap="1">
                    <wp:simplePos x="0" y="0"/>
                    <wp:positionH relativeFrom="column">
                      <wp:posOffset>-1141095</wp:posOffset>
                    </wp:positionH>
                    <wp:positionV relativeFrom="paragraph">
                      <wp:posOffset>2075180</wp:posOffset>
                    </wp:positionV>
                    <wp:extent cx="4280535" cy="2421255"/>
                    <wp:effectExtent l="0" t="0" r="12065" b="0"/>
                    <wp:wrapThrough wrapText="bothSides">
                      <wp:wrapPolygon>
                        <wp:start x="2692" y="0"/>
                        <wp:lineTo x="0" y="906"/>
                        <wp:lineTo x="0" y="15862"/>
                        <wp:lineTo x="3204" y="18354"/>
                        <wp:lineTo x="3204" y="21300"/>
                        <wp:lineTo x="14868" y="21300"/>
                        <wp:lineTo x="14868" y="18354"/>
                        <wp:lineTo x="21533" y="15862"/>
                        <wp:lineTo x="21533" y="906"/>
                        <wp:lineTo x="18457" y="0"/>
                        <wp:lineTo x="2692" y="0"/>
                      </wp:wrapPolygon>
                    </wp:wrapThrough>
                    <wp:docPr id="13" name="组 13"/>
                    <wp:cNvGraphicFramePr/>
                    <a:graphic xmlns:a="http://schemas.openxmlformats.org/drawingml/2006/main">
                      <a:graphicData uri="http://schemas.microsoft.com/office/word/2010/wordprocessingGroup">
                        <wpg:wgp>
                          <wpg:cNvGrpSpPr/>
                          <wpg:grpSpPr>
                            <a:xfrm>
                              <a:off x="0" y="0"/>
                              <a:ext cx="4280535" cy="2421255"/>
                              <a:chOff x="0" y="0"/>
                              <a:chExt cx="4280535" cy="2421427"/>
                            </a:xfrm>
                          </wpg:grpSpPr>
                          <wps:wsp>
                            <wps:cNvPr id="4" name="矩形 1"/>
                            <wps:cNvSpPr/>
                            <wps:spPr>
                              <a:xfrm>
                                <a:off x="0" y="139485"/>
                                <a:ext cx="4280535" cy="1644015"/>
                              </a:xfrm>
                              <a:prstGeom prst="rect">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4"/>
                            <wps:cNvSpPr txBox="1"/>
                            <wps:spPr>
                              <a:xfrm>
                                <a:off x="601625" y="1534332"/>
                                <a:ext cx="2401570" cy="887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distribute"/>
                                    <w:rPr>
                                      <w:rFonts w:ascii="PingFang SC Light" w:hAnsi="PingFang SC Light" w:eastAsia="PingFang SC Light"/>
                                      <w:color w:val="34C388"/>
                                      <w:sz w:val="48"/>
                                      <w:szCs w:val="48"/>
                                    </w:rPr>
                                  </w:pPr>
                                  <w:r>
                                    <w:rPr>
                                      <w:rFonts w:hint="eastAsia" w:ascii="PingFang SC Light" w:hAnsi="PingFang SC Light" w:eastAsia="PingFang SC Light"/>
                                      <w:color w:val="34C388"/>
                                      <w:sz w:val="48"/>
                                      <w:szCs w:val="4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508635" y="0"/>
                                <a:ext cx="3201670"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1240" w:lineRule="exact"/>
                                    <w:jc w:val="left"/>
                                    <w:rPr>
                                      <w:rFonts w:ascii="PingFang SC Semibold" w:hAnsi="PingFang SC Semibold" w:eastAsia="PingFang SC Semibold"/>
                                      <w:b/>
                                      <w:bCs/>
                                      <w:color w:val="FFFFFF" w:themeColor="background1"/>
                                      <w:sz w:val="58"/>
                                      <w:szCs w:val="58"/>
                                      <w14:textFill>
                                        <w14:solidFill>
                                          <w14:schemeClr w14:val="bg1"/>
                                        </w14:solidFill>
                                      </w14:textFill>
                                    </w:rPr>
                                  </w:pPr>
                                  <w:r>
                                    <w:rPr>
                                      <w:rFonts w:ascii="苹方-简" w:hAnsi="苹方-简" w:eastAsia="苹方-简"/>
                                      <w:color w:val="FFFFFF" w:themeColor="background1"/>
                                      <w:sz w:val="58"/>
                                      <w:szCs w:val="58"/>
                                      <w14:textFill>
                                        <w14:solidFill>
                                          <w14:schemeClr w14:val="bg1"/>
                                        </w14:solidFill>
                                      </w14:textFill>
                                    </w:rPr>
                                    <w:t>EMQ X企业版</w:t>
                                  </w:r>
                                </w:p>
                                <w:p>
                                  <w:pPr>
                                    <w:spacing w:line="1240" w:lineRule="exact"/>
                                    <w:jc w:val="left"/>
                                    <w:rPr>
                                      <w:rFonts w:ascii="PingFang SC Light" w:hAnsi="PingFang SC Light" w:eastAsia="PingFang SC Light"/>
                                      <w:color w:val="FFFFFF" w:themeColor="background1"/>
                                      <w:sz w:val="72"/>
                                      <w:szCs w:val="72"/>
                                      <w14:textFill>
                                        <w14:solidFill>
                                          <w14:schemeClr w14:val="bg1"/>
                                        </w14:solidFill>
                                      </w14:textFill>
                                    </w:rPr>
                                  </w:pPr>
                                  <w:r>
                                    <w:rPr>
                                      <w:rFonts w:ascii="PingFang SC Semibold" w:hAnsi="PingFang SC Semibold" w:eastAsia="PingFang SC Semibold"/>
                                      <w:b/>
                                      <w:bCs/>
                                      <w:color w:val="FFFFFF" w:themeColor="background1"/>
                                      <w:sz w:val="96"/>
                                      <w:szCs w:val="96"/>
                                      <w14:textFill>
                                        <w14:solidFill>
                                          <w14:schemeClr w14:val="bg1"/>
                                        </w14:solidFill>
                                      </w14:textFill>
                                    </w:rPr>
                                    <w:t>白</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皮</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书</w:t>
                                  </w:r>
                                </w:p>
                                <w:p>
                                  <w:pPr>
                                    <w:spacing w:line="1240" w:lineRule="exact"/>
                                    <w:jc w:val="left"/>
                                    <w:rPr>
                                      <w:rFonts w:ascii="苹方-简" w:hAnsi="苹方-简" w:eastAsia="苹方-简"/>
                                      <w:color w:val="FFFFFF" w:themeColor="background1"/>
                                      <w:sz w:val="72"/>
                                      <w:szCs w:val="72"/>
                                      <w14:textFill>
                                        <w14:solidFill>
                                          <w14:schemeClr w14:val="bg1"/>
                                        </w14:solidFill>
                                      </w14:textFill>
                                    </w:rPr>
                                  </w:pPr>
                                </w:p>
                                <w:p>
                                  <w:pPr>
                                    <w:spacing w:line="1240" w:lineRule="exact"/>
                                    <w:jc w:val="left"/>
                                    <w:rPr>
                                      <w:rFonts w:ascii="苹方-简" w:hAnsi="苹方-简" w:eastAsia="苹方-简"/>
                                      <w:color w:val="FFFFFF" w:themeColor="background1"/>
                                      <w:sz w:val="72"/>
                                      <w:szCs w:val="72"/>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 13" o:spid="_x0000_s1026" o:spt="203" style="position:absolute;left:0pt;margin-left:-89.85pt;margin-top:163.4pt;height:190.65pt;width:337.05pt;mso-wrap-distance-left:9pt;mso-wrap-distance-right:9pt;z-index:251670528;mso-width-relative:page;mso-height-relative:page;" coordsize="4280535,2421427" wrapcoords="2692 0 0 906 0 15862 3204 18354 3204 21300 14868 21300 14868 18354 21533 15862 21533 906 18457 0 2692 0" o:gfxdata="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WAAAAZHJzL1BLAQIUABQAAAAIAIdO4kAD6eSw3QAAAAwB&#10;AAAPAAAAAAAAAAEAIAAAADgAAABkcnMvZG93bnJldi54bWxQSwECFAAUAAAACACHTuJAxBgPAlYD&#10;AADeCgAADgAAAAAAAAABACAAAABCAQAAZHJzL2Uyb0RvYy54bWxQSwUGAAAAAAYABgBZAQAACgcA&#10;AAAA&#10;">
                    <o:lock v:ext="edit" aspectratio="f"/>
                    <v:rect id="矩形 1" o:spid="_x0000_s1026" o:spt="1" style="position:absolute;left:0;top:139485;height:1644015;width:4280535;v-text-anchor:middle;" fillcolor="#34C388" filled="t" stroked="f" coordsize="21600,21600" o:gfxdata="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wW4aLoAAADaAAAADwAAAAAAAAABACAAAAA4AAAAZHJzL2Rvd25yZXYueG1s&#10;UEsBAhQAFAAAAAgAh07iQDMvBZ47AAAAOQAAABAAAAAAAAAAAQAgAAAAHwEAAGRycy9zaGFwZXht&#10;bC54bWxQSwUGAAAAAAYABgBbAQAAyQMAAAAA&#10;">
                      <v:fill on="t" focussize="0,0"/>
                      <v:stroke on="f" weight="1pt" miterlimit="8" joinstyle="miter"/>
                      <v:imagedata o:title=""/>
                      <o:lock v:ext="edit" aspectratio="f"/>
                    </v:rect>
                    <v:shape id="文本框 4" o:spid="_x0000_s1026" o:spt="202" type="#_x0000_t202" style="position:absolute;left:601625;top:1534332;height:887095;width:2401570;" filled="f" stroked="f" coordsize="21600,21600" o:gfxdata="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8Uf8P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jc w:val="distribute"/>
                              <w:rPr>
                                <w:rFonts w:ascii="PingFang SC Light" w:hAnsi="PingFang SC Light" w:eastAsia="PingFang SC Light"/>
                                <w:color w:val="34C388"/>
                                <w:sz w:val="48"/>
                                <w:szCs w:val="48"/>
                              </w:rPr>
                            </w:pPr>
                            <w:r>
                              <w:rPr>
                                <w:rFonts w:hint="eastAsia" w:ascii="PingFang SC Light" w:hAnsi="PingFang SC Light" w:eastAsia="PingFang SC Light"/>
                                <w:color w:val="34C388"/>
                                <w:sz w:val="48"/>
                                <w:szCs w:val="48"/>
                              </w:rPr>
                              <w:t>www.emqx.io</w:t>
                            </w:r>
                          </w:p>
                        </w:txbxContent>
                      </v:textbox>
                    </v:shape>
                    <v:shape id="_x0000_s1026" o:spid="_x0000_s1026" o:spt="202" type="#_x0000_t202" style="position:absolute;left:508635;top:0;height:1651635;width:3201670;" filled="f" stroked="f" coordsize="21600,21600" o:gfxdata="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Mg2F4vAAAANoAAAAPAAAAAAAAAAEAIAAAADgAAABkcnMvZG93bnJldi54&#10;bWxQSwECFAAUAAAACACHTuJAMy8FnjsAAAA5AAAAEAAAAAAAAAABACAAAAAhAQAAZHJzL3NoYXBl&#10;eG1sLnhtbFBLBQYAAAAABgAGAFsBAADLAwAAAAA=&#10;">
                      <v:fill on="f" focussize="0,0"/>
                      <v:stroke on="f"/>
                      <v:imagedata o:title=""/>
                      <o:lock v:ext="edit" aspectratio="f"/>
                      <v:textbox>
                        <w:txbxContent>
                          <w:p>
                            <w:pPr>
                              <w:spacing w:line="1240" w:lineRule="exact"/>
                              <w:jc w:val="left"/>
                              <w:rPr>
                                <w:rFonts w:ascii="PingFang SC Semibold" w:hAnsi="PingFang SC Semibold" w:eastAsia="PingFang SC Semibold"/>
                                <w:b/>
                                <w:bCs/>
                                <w:color w:val="FFFFFF" w:themeColor="background1"/>
                                <w:sz w:val="58"/>
                                <w:szCs w:val="58"/>
                                <w14:textFill>
                                  <w14:solidFill>
                                    <w14:schemeClr w14:val="bg1"/>
                                  </w14:solidFill>
                                </w14:textFill>
                              </w:rPr>
                            </w:pPr>
                            <w:r>
                              <w:rPr>
                                <w:rFonts w:ascii="苹方-简" w:hAnsi="苹方-简" w:eastAsia="苹方-简"/>
                                <w:color w:val="FFFFFF" w:themeColor="background1"/>
                                <w:sz w:val="58"/>
                                <w:szCs w:val="58"/>
                                <w14:textFill>
                                  <w14:solidFill>
                                    <w14:schemeClr w14:val="bg1"/>
                                  </w14:solidFill>
                                </w14:textFill>
                              </w:rPr>
                              <w:t>EMQ X企业版</w:t>
                            </w:r>
                          </w:p>
                          <w:p>
                            <w:pPr>
                              <w:spacing w:line="1240" w:lineRule="exact"/>
                              <w:jc w:val="left"/>
                              <w:rPr>
                                <w:rFonts w:ascii="PingFang SC Light" w:hAnsi="PingFang SC Light" w:eastAsia="PingFang SC Light"/>
                                <w:color w:val="FFFFFF" w:themeColor="background1"/>
                                <w:sz w:val="72"/>
                                <w:szCs w:val="72"/>
                                <w14:textFill>
                                  <w14:solidFill>
                                    <w14:schemeClr w14:val="bg1"/>
                                  </w14:solidFill>
                                </w14:textFill>
                              </w:rPr>
                            </w:pPr>
                            <w:r>
                              <w:rPr>
                                <w:rFonts w:ascii="PingFang SC Semibold" w:hAnsi="PingFang SC Semibold" w:eastAsia="PingFang SC Semibold"/>
                                <w:b/>
                                <w:bCs/>
                                <w:color w:val="FFFFFF" w:themeColor="background1"/>
                                <w:sz w:val="96"/>
                                <w:szCs w:val="96"/>
                                <w14:textFill>
                                  <w14:solidFill>
                                    <w14:schemeClr w14:val="bg1"/>
                                  </w14:solidFill>
                                </w14:textFill>
                              </w:rPr>
                              <w:t>白</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皮</w:t>
                            </w:r>
                            <w:r>
                              <w:rPr>
                                <w:rFonts w:hint="eastAsia" w:ascii="PingFang SC Semibold" w:hAnsi="PingFang SC Semibold" w:eastAsia="PingFang SC Semibold"/>
                                <w:b/>
                                <w:bCs/>
                                <w:color w:val="FFFFFF" w:themeColor="background1"/>
                                <w:sz w:val="96"/>
                                <w:szCs w:val="96"/>
                                <w14:textFill>
                                  <w14:solidFill>
                                    <w14:schemeClr w14:val="bg1"/>
                                  </w14:solidFill>
                                </w14:textFill>
                              </w:rPr>
                              <w:t xml:space="preserve"> </w:t>
                            </w:r>
                            <w:r>
                              <w:rPr>
                                <w:rFonts w:ascii="PingFang SC Semibold" w:hAnsi="PingFang SC Semibold" w:eastAsia="PingFang SC Semibold"/>
                                <w:b/>
                                <w:bCs/>
                                <w:color w:val="FFFFFF" w:themeColor="background1"/>
                                <w:sz w:val="96"/>
                                <w:szCs w:val="96"/>
                                <w14:textFill>
                                  <w14:solidFill>
                                    <w14:schemeClr w14:val="bg1"/>
                                  </w14:solidFill>
                                </w14:textFill>
                              </w:rPr>
                              <w:t>书</w:t>
                            </w:r>
                          </w:p>
                          <w:p>
                            <w:pPr>
                              <w:spacing w:line="1240" w:lineRule="exact"/>
                              <w:jc w:val="left"/>
                              <w:rPr>
                                <w:rFonts w:ascii="苹方-简" w:hAnsi="苹方-简" w:eastAsia="苹方-简"/>
                                <w:color w:val="FFFFFF" w:themeColor="background1"/>
                                <w:sz w:val="72"/>
                                <w:szCs w:val="72"/>
                                <w14:textFill>
                                  <w14:solidFill>
                                    <w14:schemeClr w14:val="bg1"/>
                                  </w14:solidFill>
                                </w14:textFill>
                              </w:rPr>
                            </w:pPr>
                          </w:p>
                          <w:p>
                            <w:pPr>
                              <w:spacing w:line="1240" w:lineRule="exact"/>
                              <w:jc w:val="left"/>
                              <w:rPr>
                                <w:rFonts w:ascii="苹方-简" w:hAnsi="苹方-简" w:eastAsia="苹方-简"/>
                                <w:color w:val="FFFFFF" w:themeColor="background1"/>
                                <w:sz w:val="72"/>
                                <w:szCs w:val="72"/>
                                <w14:textFill>
                                  <w14:solidFill>
                                    <w14:schemeClr w14:val="bg1"/>
                                  </w14:solidFill>
                                </w14:textFill>
                              </w:rPr>
                            </w:pPr>
                          </w:p>
                        </w:txbxContent>
                      </v:textbox>
                    </v:shape>
                    <w10:wrap type="through"/>
                  </v:group>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-1208405</wp:posOffset>
                    </wp:positionH>
                    <wp:positionV relativeFrom="paragraph">
                      <wp:posOffset>4649470</wp:posOffset>
                    </wp:positionV>
                    <wp:extent cx="8326120" cy="486410"/>
                    <wp:effectExtent l="0" t="0" r="30480" b="46990"/>
                    <wp:wrapNone/>
                    <wp:docPr id="28" name="直线连接符 28"/>
                    <wp:cNvGraphicFramePr/>
                    <a:graphic xmlns:a="http://schemas.openxmlformats.org/drawingml/2006/main">
                      <a:graphicData uri="http://schemas.microsoft.com/office/word/2010/wordprocessingShape">
                        <wps:wsp>
                          <wps:cNvCnPr/>
                          <wps:spPr>
                            <a:xfrm>
                              <a:off x="0" y="0"/>
                              <a:ext cx="8326421" cy="48670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8" o:spid="_x0000_s1026" o:spt="20" style="position:absolute;left:0pt;margin-left:-95.15pt;margin-top:366.1pt;height:38.3pt;width:655.6pt;z-index:251686912;mso-width-relative:page;mso-height-relative:page;" filled="f" stroked="t" coordsize="21600,21600" o:gfxdata="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eWvFbcAAAADQEAAA8AAAAAAAAAAQAgAAAAOAAAAGRycy9kb3du&#10;cmV2LnhtbFBLAQIUABQAAAAIAIdO4kD4i23h5QEAAIwDAAAOAAAAAAAAAAEAIAAAAEEBAABkcnMv&#10;ZTJvRG9jLnhtbFBLBQYAAAAABgAGAFkBAACYBQ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-1770380</wp:posOffset>
                    </wp:positionH>
                    <wp:positionV relativeFrom="paragraph">
                      <wp:posOffset>4140200</wp:posOffset>
                    </wp:positionV>
                    <wp:extent cx="8816340" cy="1410970"/>
                    <wp:effectExtent l="0" t="0" r="48260" b="37465"/>
                    <wp:wrapNone/>
                    <wp:docPr id="24" name="直线连接符 24"/>
                    <wp:cNvGraphicFramePr/>
                    <a:graphic xmlns:a="http://schemas.openxmlformats.org/drawingml/2006/main">
                      <a:graphicData uri="http://schemas.microsoft.com/office/word/2010/wordprocessingShape">
                        <wps:wsp>
                          <wps:cNvCnPr/>
                          <wps:spPr>
                            <a:xfrm flipV="1">
                              <a:off x="0" y="0"/>
                              <a:ext cx="8816641" cy="1410948"/>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4" o:spid="_x0000_s1026" o:spt="20" style="position:absolute;left:0pt;flip:y;margin-left:-139.4pt;margin-top:326pt;height:111.1pt;width:694.2pt;z-index:251681792;mso-width-relative:page;mso-height-relative:page;" filled="f" stroked="t" coordsize="21600,21600" o:gfxdata="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M+aA/zbAAAADQEAAA8AAAAAAAAAAQAgAAAAOAAAAGRy&#10;cy9kb3ducmV2LnhtbFBLAQIUABQAAAAIAIdO4kBzaP5T7AEAAJcDAAAOAAAAAAAAAAEAIAAAAEAB&#10;AABkcnMvZTJvRG9jLnhtbFBLBQYAAAAABgAGAFkBAACeBQ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-1203960</wp:posOffset>
                    </wp:positionH>
                    <wp:positionV relativeFrom="paragraph">
                      <wp:posOffset>4657725</wp:posOffset>
                    </wp:positionV>
                    <wp:extent cx="7783195" cy="498475"/>
                    <wp:effectExtent l="0" t="0" r="40005" b="34925"/>
                    <wp:wrapNone/>
                    <wp:docPr id="23" name="直线连接符 23"/>
                    <wp:cNvGraphicFramePr/>
                    <a:graphic xmlns:a="http://schemas.openxmlformats.org/drawingml/2006/main">
                      <a:graphicData uri="http://schemas.microsoft.com/office/word/2010/wordprocessingShape">
                        <wps:wsp>
                          <wps:cNvCnPr/>
                          <wps:spPr>
                            <a:xfrm flipV="1">
                              <a:off x="0" y="0"/>
                              <a:ext cx="7783432" cy="498507"/>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3" o:spid="_x0000_s1026" o:spt="20" style="position:absolute;left:0pt;flip:y;margin-left:-94.8pt;margin-top:366.75pt;height:39.25pt;width:612.85pt;z-index:251679744;mso-width-relative:page;mso-height-relative:page;" filled="f" stroked="t" coordsize="21600,21600" o:gfxdata="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xwrQTdoAAAANAQAADwAAAAAAAAABACAAAAA4AAAAZHJz&#10;L2Rvd25yZXYueG1sUEsBAhQAFAAAAAgAh07iQJmsXCfsAQAAlgMAAA4AAAAAAAAAAQAgAAAAPwEA&#10;AGRycy9lMm9Eb2MueG1sUEsFBgAAAAAGAAYAWQEAAJ0FAAAAAA==&#10;">
                    <v:fill on="f" focussize="0,0"/>
                    <v:stroke weight="0.25pt" color="#D9D9D9 [2732]" miterlimit="8" joinstyle="miter"/>
                    <v:imagedata o:title=""/>
                    <o:lock v:ext="edit" aspectratio="f"/>
                  </v:lin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-1089660</wp:posOffset>
                    </wp:positionH>
                    <wp:positionV relativeFrom="paragraph">
                      <wp:posOffset>3378835</wp:posOffset>
                    </wp:positionV>
                    <wp:extent cx="7543800" cy="1905000"/>
                    <wp:effectExtent l="0" t="0" r="25400" b="25400"/>
                    <wp:wrapNone/>
                    <wp:docPr id="22" name="直线连接符 22"/>
                    <wp:cNvGraphicFramePr/>
                    <a:graphic xmlns:a="http://schemas.openxmlformats.org/drawingml/2006/main">
                      <a:graphicData uri="http://schemas.microsoft.com/office/word/2010/wordprocessingShape">
                        <wps:wsp>
                          <wps:cNvCnPr/>
                          <wps:spPr>
                            <a:xfrm flipV="1">
                              <a:off x="0" y="0"/>
                              <a:ext cx="7543800" cy="190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22" o:spid="_x0000_s1026" o:spt="20" style="position:absolute;left:0pt;flip:y;margin-left:-85.8pt;margin-top:266.05pt;height:150pt;width:594pt;z-index:251677696;mso-width-relative:page;mso-height-relative:page;" filled="f" stroked="t" coordsize="21600,21600" o:gfxdata="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WUGS2QAAAA0BAAAPAAAAAAAAAAEAIAAAADgAAABkcnMvZG93&#10;bnJldi54bWxQSwECFAAUAAAACACHTuJAyeDz9OkBAACXAwAADgAAAAAAAAABACAAAAA+AQAAZHJz&#10;L2Uyb0RvYy54bWxQSwUGAAAAAAYABgBZAQAAmQUAAAAA&#10;">
                    <v:fill on="f" focussize="0,0"/>
                    <v:stroke weight="0.25pt" color="#D9D9D9 [2732]" miterlimit="8" joinstyle="miter"/>
                    <v:imagedata o:title=""/>
                    <o:lock v:ext="edit" aspectratio="f"/>
                  </v:line>
                </w:pict>
              </mc:Fallback>
            </mc:AlternateContent>
          </w:r>
          <w:r>
            <w:br w:type="page"/>
          </w:r>
        </w:p>
      </w:sdtContent>
    </w:sdt>
    <w:p>
      <w:pPr>
        <w:widowControl/>
        <w:autoSpaceDE w:val="0"/>
        <w:autoSpaceDN w:val="0"/>
        <w:adjustRightInd w:val="0"/>
        <w:spacing w:after="398" w:line="540" w:lineRule="atLeast"/>
        <w:jc w:val="left"/>
        <w:rPr>
          <w:rFonts w:ascii="苹方-简" w:hAnsi="苹方-简" w:eastAsia="苹方-简" w:cs="Georgia"/>
          <w:b/>
          <w:bCs/>
          <w:color w:val="313131"/>
          <w:kern w:val="0"/>
          <w:sz w:val="48"/>
          <w:szCs w:val="48"/>
        </w:rPr>
      </w:pPr>
      <w:r>
        <w:rPr>
          <w:rFonts w:hint="eastAsia" w:ascii="苹方-简" w:hAnsi="苹方-简" w:eastAsia="苹方-简" w:cs="宋体-简"/>
          <w:b/>
          <w:bCs/>
          <w:color w:val="313131"/>
          <w:kern w:val="0"/>
          <w:sz w:val="48"/>
          <w:szCs w:val="48"/>
        </w:rPr>
        <w:t>产品概述</w:t>
      </w:r>
    </w:p>
    <w:p>
      <w:pPr>
        <w:pStyle w:val="11"/>
        <w:ind w:firstLine="420"/>
        <w:rPr>
          <w:rFonts w:ascii="微软雅黑" w:hAnsi="微软雅黑" w:eastAsia="微软雅黑"/>
          <w:kern w:val="2"/>
          <w:sz w:val="24"/>
          <w:szCs w:val="24"/>
        </w:rPr>
      </w:pPr>
      <w:r>
        <w:rPr>
          <w:rFonts w:ascii="微软雅黑" w:hAnsi="微软雅黑" w:eastAsia="微软雅黑"/>
          <w:kern w:val="2"/>
          <w:sz w:val="24"/>
          <w:szCs w:val="24"/>
        </w:rPr>
        <w:t xml:space="preserve">EMQ X </w:t>
      </w:r>
      <w:r>
        <w:rPr>
          <w:rFonts w:hint="eastAsia" w:ascii="微软雅黑" w:hAnsi="微软雅黑" w:eastAsia="微软雅黑"/>
          <w:kern w:val="2"/>
          <w:sz w:val="24"/>
          <w:szCs w:val="24"/>
        </w:rPr>
        <w:t>企业版是基于开源</w:t>
      </w:r>
      <w:r>
        <w:rPr>
          <w:rFonts w:ascii="微软雅黑" w:hAnsi="微软雅黑" w:eastAsia="微软雅黑"/>
          <w:kern w:val="2"/>
          <w:sz w:val="24"/>
          <w:szCs w:val="24"/>
        </w:rPr>
        <w:t xml:space="preserve"> EMQ X Broker</w:t>
      </w:r>
      <w:r>
        <w:rPr>
          <w:rFonts w:hint="eastAsia" w:ascii="微软雅黑" w:hAnsi="微软雅黑" w:eastAsia="微软雅黑"/>
          <w:kern w:val="2"/>
          <w:sz w:val="24"/>
          <w:szCs w:val="24"/>
        </w:rPr>
        <w:t>的电信级物联网消息中间件，用于企业物联网应用中终端硬件同应用系统的连接，为万物互联提供可靠安全的终端接入、协议适配、消息路由、数据桥接、数据存储等功能。</w:t>
      </w:r>
    </w:p>
    <w:p>
      <w:pPr>
        <w:pStyle w:val="11"/>
        <w:ind w:firstLine="420"/>
        <w:rPr>
          <w:rFonts w:ascii="微软雅黑" w:hAnsi="微软雅黑" w:eastAsia="微软雅黑"/>
          <w:kern w:val="2"/>
          <w:sz w:val="24"/>
          <w:szCs w:val="24"/>
        </w:rPr>
      </w:pPr>
      <w:r>
        <w:rPr>
          <w:rFonts w:ascii="微软雅黑" w:hAnsi="微软雅黑" w:eastAsia="微软雅黑"/>
          <w:kern w:val="2"/>
          <w:sz w:val="24"/>
          <w:szCs w:val="24"/>
        </w:rPr>
        <w:t xml:space="preserve">EMQ X </w:t>
      </w:r>
      <w:r>
        <w:rPr>
          <w:rFonts w:hint="eastAsia" w:ascii="微软雅黑" w:hAnsi="微软雅黑" w:eastAsia="微软雅黑"/>
          <w:kern w:val="2"/>
          <w:sz w:val="24"/>
          <w:szCs w:val="24"/>
        </w:rPr>
        <w:t>企业版可应用于物联</w:t>
      </w:r>
      <w:r>
        <w:rPr>
          <w:rFonts w:hint="default" w:ascii="微软雅黑" w:hAnsi="微软雅黑" w:eastAsia="微软雅黑"/>
          <w:kern w:val="2"/>
          <w:sz w:val="24"/>
          <w:szCs w:val="24"/>
        </w:rPr>
        <w:t>网</w:t>
      </w:r>
      <w:r>
        <w:rPr>
          <w:rFonts w:hint="eastAsia" w:ascii="微软雅黑" w:hAnsi="微软雅黑" w:eastAsia="微软雅黑"/>
          <w:kern w:val="2"/>
          <w:sz w:val="24"/>
          <w:szCs w:val="24"/>
        </w:rPr>
        <w:t>、车联网、工业物联网、智能家居、移动消息等跨行业领域，并支持以公有云、私有云、物理机及</w:t>
      </w:r>
      <w:r>
        <w:rPr>
          <w:rFonts w:ascii="微软雅黑" w:hAnsi="微软雅黑" w:eastAsia="微软雅黑"/>
          <w:kern w:val="2"/>
          <w:sz w:val="24"/>
          <w:szCs w:val="24"/>
        </w:rPr>
        <w:t xml:space="preserve">Docker </w:t>
      </w:r>
      <w:r>
        <w:rPr>
          <w:rFonts w:hint="eastAsia" w:ascii="微软雅黑" w:hAnsi="微软雅黑" w:eastAsia="微软雅黑"/>
          <w:kern w:val="2"/>
          <w:sz w:val="24"/>
          <w:szCs w:val="24"/>
        </w:rPr>
        <w:t>容器和</w:t>
      </w:r>
      <w:r>
        <w:rPr>
          <w:rFonts w:ascii="微软雅黑" w:hAnsi="微软雅黑" w:eastAsia="微软雅黑"/>
          <w:kern w:val="2"/>
          <w:sz w:val="24"/>
          <w:szCs w:val="24"/>
        </w:rPr>
        <w:t xml:space="preserve"> Kubernetes </w:t>
      </w:r>
      <w:r>
        <w:rPr>
          <w:rFonts w:hint="eastAsia" w:ascii="微软雅黑" w:hAnsi="微软雅黑" w:eastAsia="微软雅黑"/>
          <w:kern w:val="2"/>
          <w:sz w:val="24"/>
          <w:szCs w:val="24"/>
        </w:rPr>
        <w:t>等方式进行灵活部署。</w:t>
      </w:r>
      <w:r>
        <w:rPr>
          <w:rFonts w:ascii="微软雅黑" w:hAnsi="微软雅黑" w:eastAsia="微软雅黑"/>
          <w:kern w:val="2"/>
          <w:sz w:val="24"/>
          <w:szCs w:val="24"/>
        </w:rPr>
        <w:t xml:space="preserve"> </w:t>
      </w:r>
    </w:p>
    <w:p>
      <w:pPr>
        <w:pStyle w:val="11"/>
        <w:keepNext w:val="0"/>
        <w:keepLines w:val="0"/>
        <w:widowControl/>
        <w:suppressLineNumbers w:val="0"/>
        <w:ind w:firstLine="420"/>
        <w:jc w:val="left"/>
        <w:rPr>
          <w:rFonts w:ascii="苹方-简" w:hAnsi="苹方-简" w:eastAsia="苹方-简" w:cs="Helvetica Neue"/>
          <w:color w:val="313131"/>
          <w:kern w:val="0"/>
          <w:sz w:val="32"/>
          <w:szCs w:val="32"/>
        </w:rPr>
      </w:pPr>
    </w:p>
    <w:p>
      <w:pPr>
        <w:keepNext w:val="0"/>
        <w:keepLines w:val="0"/>
        <w:widowControl/>
        <w:suppressLineNumbers w:val="0"/>
        <w:autoSpaceDE w:val="0"/>
        <w:autoSpaceDN w:val="0"/>
        <w:adjustRightInd w:val="0"/>
        <w:spacing w:after="480" w:line="480" w:lineRule="atLeast"/>
        <w:jc w:val="left"/>
      </w:pPr>
      <w:r>
        <w:rPr>
          <w:rFonts w:ascii="宋体" w:hAnsi="宋体" w:eastAsia="宋体" w:cs="宋体"/>
          <w:kern w:val="0"/>
          <w:sz w:val="24"/>
          <w:szCs w:val="24"/>
          <w:lang w:val="en-US" w:eastAsia="zh-CN" w:bidi="ar"/>
        </w:rPr>
        <w:drawing>
          <wp:inline distT="0" distB="0" distL="114300" distR="114300">
            <wp:extent cx="5271135" cy="3580765"/>
            <wp:effectExtent l="0" t="0" r="12065" b="635"/>
            <wp:docPr id="3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descr="IMG_256"/>
                    <pic:cNvPicPr>
                      <a:picLocks noChangeAspect="1"/>
                    </pic:cNvPicPr>
                  </pic:nvPicPr>
                  <pic:blipFill>
                    <a:blip r:embed="rId6"/>
                    <a:stretch>
                      <a:fillRect/>
                    </a:stretch>
                  </pic:blipFill>
                  <pic:spPr>
                    <a:xfrm>
                      <a:off x="0" y="0"/>
                      <a:ext cx="5271135" cy="3580765"/>
                    </a:xfrm>
                    <a:prstGeom prst="rect">
                      <a:avLst/>
                    </a:prstGeom>
                    <a:noFill/>
                    <a:ln w="9525">
                      <a:noFill/>
                    </a:ln>
                  </pic:spPr>
                </pic:pic>
              </a:graphicData>
            </a:graphic>
          </wp:inline>
        </w:drawing>
      </w:r>
    </w:p>
    <w:p>
      <w:pPr>
        <w:widowControl/>
        <w:autoSpaceDE w:val="0"/>
        <w:autoSpaceDN w:val="0"/>
        <w:adjustRightInd w:val="0"/>
        <w:spacing w:after="480" w:line="480" w:lineRule="atLeast"/>
        <w:jc w:val="left"/>
        <w:rPr>
          <w:rFonts w:ascii="苹方-简" w:hAnsi="苹方-简" w:eastAsia="苹方-简" w:cs="Helvetica Neue"/>
          <w:color w:val="313131"/>
          <w:kern w:val="0"/>
          <w:sz w:val="32"/>
          <w:szCs w:val="32"/>
        </w:rPr>
      </w:pPr>
    </w:p>
    <w:p>
      <w:pPr>
        <w:widowControl/>
        <w:autoSpaceDE w:val="0"/>
        <w:autoSpaceDN w:val="0"/>
        <w:adjustRightInd w:val="0"/>
        <w:spacing w:after="398" w:line="540" w:lineRule="atLeast"/>
        <w:jc w:val="left"/>
        <w:rPr>
          <w:rFonts w:ascii="苹方-简" w:hAnsi="苹方-简" w:eastAsia="苹方-简" w:cs="宋体-简"/>
          <w:b/>
          <w:bCs/>
          <w:color w:val="313131"/>
          <w:kern w:val="0"/>
          <w:sz w:val="48"/>
          <w:szCs w:val="48"/>
        </w:rPr>
      </w:pPr>
      <w:r>
        <w:rPr>
          <w:rFonts w:hint="eastAsia" w:ascii="苹方-简" w:hAnsi="苹方-简" w:eastAsia="苹方-简" w:cs="宋体-简"/>
          <w:b/>
          <w:bCs/>
          <w:color w:val="313131"/>
          <w:kern w:val="0"/>
          <w:sz w:val="48"/>
          <w:szCs w:val="48"/>
        </w:rPr>
        <w:t>产品特点</w:t>
      </w: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高性能：</w:t>
      </w:r>
    </w:p>
    <w:p>
      <w:pPr>
        <w:widowControl/>
        <w:jc w:val="left"/>
        <w:rPr>
          <w:rFonts w:ascii="微软雅黑" w:hAnsi="微软雅黑" w:eastAsia="微软雅黑"/>
        </w:rPr>
      </w:pPr>
      <w:r>
        <w:rPr>
          <w:rFonts w:hint="eastAsia" w:ascii="微软雅黑" w:hAnsi="微软雅黑" w:eastAsia="微软雅黑"/>
        </w:rPr>
        <w:t>EMQ X企业版单节点可处理百万级设备连接和每秒数万条消息，具有毫秒级延迟，性能表现在行业内属于顶尖水平。</w:t>
      </w:r>
    </w:p>
    <w:p>
      <w:pPr>
        <w:widowControl/>
        <w:jc w:val="left"/>
        <w:rPr>
          <w:rFonts w:ascii="微软雅黑" w:hAnsi="微软雅黑" w:eastAsia="微软雅黑"/>
        </w:rPr>
      </w:pP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 xml:space="preserve">高可扩展性： </w:t>
      </w:r>
    </w:p>
    <w:p>
      <w:pPr>
        <w:widowControl/>
        <w:jc w:val="left"/>
        <w:rPr>
          <w:rFonts w:ascii="微软雅黑" w:hAnsi="微软雅黑" w:eastAsia="微软雅黑"/>
        </w:rPr>
      </w:pPr>
      <w:r>
        <w:rPr>
          <w:rFonts w:ascii="微软雅黑" w:hAnsi="微软雅黑" w:eastAsia="微软雅黑"/>
        </w:rPr>
        <w:t>EMQ X</w:t>
      </w:r>
      <w:r>
        <w:rPr>
          <w:rFonts w:hint="eastAsia" w:ascii="微软雅黑" w:hAnsi="微软雅黑" w:eastAsia="微软雅黑"/>
        </w:rPr>
        <w:t xml:space="preserve"> 企业版</w:t>
      </w:r>
      <w:r>
        <w:rPr>
          <w:rFonts w:ascii="微软雅黑" w:hAnsi="微软雅黑" w:eastAsia="微软雅黑"/>
        </w:rPr>
        <w:t>支持</w:t>
      </w:r>
      <w:r>
        <w:rPr>
          <w:rFonts w:hint="eastAsia" w:ascii="微软雅黑" w:hAnsi="微软雅黑" w:eastAsia="微软雅黑"/>
        </w:rPr>
        <w:t>可弹性</w:t>
      </w:r>
      <w:r>
        <w:rPr>
          <w:rFonts w:ascii="微软雅黑" w:hAnsi="微软雅黑" w:eastAsia="微软雅黑"/>
        </w:rPr>
        <w:t>扩展</w:t>
      </w:r>
      <w:r>
        <w:rPr>
          <w:rFonts w:hint="eastAsia" w:ascii="微软雅黑" w:hAnsi="微软雅黑" w:eastAsia="微软雅黑"/>
        </w:rPr>
        <w:t>的</w:t>
      </w:r>
      <w:r>
        <w:rPr>
          <w:rFonts w:hint="default" w:ascii="微软雅黑" w:hAnsi="微软雅黑" w:eastAsia="微软雅黑"/>
        </w:rPr>
        <w:t>集群</w:t>
      </w:r>
      <w:r>
        <w:rPr>
          <w:rFonts w:ascii="微软雅黑" w:hAnsi="微软雅黑" w:eastAsia="微软雅黑"/>
        </w:rPr>
        <w:t>模式。</w:t>
      </w:r>
      <w:r>
        <w:rPr>
          <w:rFonts w:hint="eastAsia" w:ascii="微软雅黑" w:hAnsi="微软雅黑" w:eastAsia="微软雅黑"/>
        </w:rPr>
        <w:t>单个集群可以</w:t>
      </w:r>
      <w:r>
        <w:rPr>
          <w:rFonts w:ascii="微软雅黑" w:hAnsi="微软雅黑" w:eastAsia="微软雅黑"/>
        </w:rPr>
        <w:t>处理千万</w:t>
      </w:r>
      <w:r>
        <w:rPr>
          <w:rFonts w:hint="eastAsia" w:ascii="微软雅黑" w:hAnsi="微软雅黑" w:eastAsia="微软雅黑"/>
        </w:rPr>
        <w:t>级别</w:t>
      </w:r>
      <w:r>
        <w:rPr>
          <w:rFonts w:ascii="微软雅黑" w:hAnsi="微软雅黑" w:eastAsia="微软雅黑"/>
        </w:rPr>
        <w:t>的</w:t>
      </w:r>
      <w:r>
        <w:rPr>
          <w:rFonts w:hint="eastAsia" w:ascii="微软雅黑" w:hAnsi="微软雅黑" w:eastAsia="微软雅黑"/>
        </w:rPr>
        <w:t>设备</w:t>
      </w:r>
      <w:r>
        <w:rPr>
          <w:rFonts w:ascii="微软雅黑" w:hAnsi="微软雅黑" w:eastAsia="微软雅黑"/>
        </w:rPr>
        <w:t>连接</w:t>
      </w:r>
      <w:r>
        <w:rPr>
          <w:rFonts w:hint="eastAsia" w:ascii="微软雅黑" w:hAnsi="微软雅黑" w:eastAsia="微软雅黑"/>
        </w:rPr>
        <w:t>以支撑</w:t>
      </w:r>
      <w:r>
        <w:rPr>
          <w:rFonts w:ascii="微软雅黑" w:hAnsi="微软雅黑" w:eastAsia="微软雅黑"/>
        </w:rPr>
        <w:t>超大型物联网系统的架构。</w:t>
      </w:r>
    </w:p>
    <w:p>
      <w:pPr>
        <w:widowControl/>
        <w:jc w:val="left"/>
        <w:rPr>
          <w:rFonts w:ascii="微软雅黑" w:hAnsi="微软雅黑" w:eastAsia="微软雅黑"/>
        </w:rPr>
      </w:pP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多协议支持：</w:t>
      </w:r>
    </w:p>
    <w:p>
      <w:pPr>
        <w:widowControl/>
        <w:jc w:val="left"/>
        <w:rPr>
          <w:rFonts w:ascii="微软雅黑" w:hAnsi="微软雅黑" w:eastAsia="微软雅黑"/>
        </w:rPr>
      </w:pPr>
      <w:r>
        <w:rPr>
          <w:rFonts w:hint="eastAsia" w:ascii="微软雅黑" w:hAnsi="微软雅黑" w:eastAsia="微软雅黑"/>
        </w:rPr>
        <w:t>EMQ X企业版提供对主流物联网协议的支持，其中包括MQTT、</w:t>
      </w:r>
      <w:r>
        <w:rPr>
          <w:rFonts w:ascii="微软雅黑" w:hAnsi="微软雅黑" w:eastAsia="微软雅黑"/>
        </w:rPr>
        <w:t>MQTT-SN</w:t>
      </w:r>
      <w:r>
        <w:rPr>
          <w:rFonts w:hint="eastAsia" w:ascii="微软雅黑" w:hAnsi="微软雅黑" w:eastAsia="微软雅黑"/>
        </w:rPr>
        <w:t xml:space="preserve"> 、CoAP</w:t>
      </w:r>
      <w:r>
        <w:rPr>
          <w:rFonts w:ascii="微软雅黑" w:hAnsi="微软雅黑" w:eastAsia="微软雅黑"/>
        </w:rPr>
        <w:t>/LwM2M</w:t>
      </w:r>
      <w:r>
        <w:rPr>
          <w:rFonts w:hint="eastAsia" w:ascii="微软雅黑" w:hAnsi="微软雅黑" w:eastAsia="微软雅黑"/>
        </w:rPr>
        <w:t>、WebSocke</w:t>
      </w:r>
      <w:r>
        <w:rPr>
          <w:rFonts w:hint="default" w:ascii="微软雅黑" w:hAnsi="微软雅黑" w:eastAsia="微软雅黑"/>
        </w:rPr>
        <w:t xml:space="preserve">t、STOMP </w:t>
      </w:r>
      <w:r>
        <w:rPr>
          <w:rFonts w:hint="eastAsia" w:ascii="微软雅黑" w:hAnsi="微软雅黑" w:eastAsia="微软雅黑"/>
        </w:rPr>
        <w:t>和HTTP等。</w:t>
      </w:r>
    </w:p>
    <w:p>
      <w:pPr>
        <w:widowControl/>
        <w:jc w:val="left"/>
        <w:rPr>
          <w:rFonts w:ascii="微软雅黑" w:hAnsi="微软雅黑" w:eastAsia="微软雅黑"/>
        </w:rPr>
      </w:pP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网络透明：</w:t>
      </w:r>
    </w:p>
    <w:p>
      <w:pPr>
        <w:widowControl/>
        <w:jc w:val="left"/>
        <w:rPr>
          <w:rFonts w:ascii="微软雅黑" w:hAnsi="微软雅黑" w:eastAsia="微软雅黑"/>
        </w:rPr>
      </w:pPr>
      <w:r>
        <w:rPr>
          <w:rFonts w:hint="eastAsia" w:ascii="微软雅黑" w:hAnsi="微软雅黑" w:eastAsia="微软雅黑"/>
        </w:rPr>
        <w:t>EMQ X企业版支撑各种蜂窝网络（2G、3G、4G／NB-IoT） 、有线网络和无线网络以及5G网络，支持IPv4和IPv6双栈接入。</w:t>
      </w:r>
    </w:p>
    <w:p>
      <w:pPr>
        <w:widowControl/>
        <w:jc w:val="left"/>
        <w:rPr>
          <w:rFonts w:ascii="微软雅黑" w:hAnsi="微软雅黑" w:eastAsia="微软雅黑"/>
        </w:rPr>
      </w:pP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便捷的数据持久化：</w:t>
      </w:r>
    </w:p>
    <w:p>
      <w:pPr>
        <w:widowControl/>
        <w:jc w:val="left"/>
        <w:rPr>
          <w:rFonts w:ascii="微软雅黑" w:hAnsi="微软雅黑" w:eastAsia="微软雅黑"/>
        </w:rPr>
      </w:pPr>
      <w:r>
        <w:rPr>
          <w:rFonts w:hint="eastAsia" w:ascii="微软雅黑" w:hAnsi="微软雅黑" w:eastAsia="微软雅黑"/>
        </w:rPr>
        <w:t>EMQ X企业版支持通过高性能持久化插件将消息数据持久化到各种主流的关系型、非关系型数据库和消息队列中，方便用户对数据进行存储与消费。</w:t>
      </w:r>
    </w:p>
    <w:p>
      <w:pPr>
        <w:widowControl/>
        <w:jc w:val="left"/>
        <w:rPr>
          <w:rFonts w:ascii="微软雅黑" w:hAnsi="微软雅黑" w:eastAsia="微软雅黑"/>
        </w:rPr>
      </w:pPr>
    </w:p>
    <w:p>
      <w:pPr>
        <w:pStyle w:val="13"/>
        <w:widowControl/>
        <w:numPr>
          <w:ilvl w:val="0"/>
          <w:numId w:val="1"/>
        </w:numPr>
        <w:ind w:firstLineChars="0"/>
        <w:jc w:val="left"/>
        <w:rPr>
          <w:rFonts w:ascii="微软雅黑" w:hAnsi="微软雅黑" w:eastAsia="微软雅黑"/>
        </w:rPr>
      </w:pPr>
      <w:r>
        <w:rPr>
          <w:rFonts w:hint="eastAsia" w:ascii="微软雅黑" w:hAnsi="微软雅黑" w:eastAsia="微软雅黑"/>
        </w:rPr>
        <w:t>部署方便灵活：</w:t>
      </w:r>
    </w:p>
    <w:p>
      <w:pPr>
        <w:widowControl/>
        <w:jc w:val="left"/>
        <w:rPr>
          <w:rFonts w:ascii="微软雅黑" w:hAnsi="微软雅黑" w:eastAsia="微软雅黑"/>
        </w:rPr>
      </w:pPr>
      <w:r>
        <w:rPr>
          <w:rFonts w:hint="eastAsia" w:ascii="微软雅黑" w:hAnsi="微软雅黑" w:eastAsia="微软雅黑"/>
        </w:rPr>
        <w:t>EMQ X企业版支持各种公有云、私有云和混合云架构，支持Docker容器、</w:t>
      </w:r>
      <w:r>
        <w:rPr>
          <w:rFonts w:ascii="微软雅黑" w:hAnsi="微软雅黑" w:eastAsia="微软雅黑"/>
        </w:rPr>
        <w:t>Kubernetes</w:t>
      </w:r>
      <w:r>
        <w:rPr>
          <w:rFonts w:hint="eastAsia" w:ascii="微软雅黑" w:hAnsi="微软雅黑" w:eastAsia="微软雅黑"/>
        </w:rPr>
        <w:t>和物理机；支持各种操作系统，包括</w:t>
      </w:r>
      <w:r>
        <w:rPr>
          <w:rFonts w:hint="default" w:ascii="微软雅黑" w:hAnsi="微软雅黑" w:eastAsia="微软雅黑"/>
        </w:rPr>
        <w:t xml:space="preserve"> CentOS/Red Hat</w:t>
      </w:r>
      <w:r>
        <w:rPr>
          <w:rFonts w:hint="eastAsia" w:ascii="微软雅黑" w:hAnsi="微软雅黑" w:eastAsia="微软雅黑"/>
        </w:rPr>
        <w:t>、</w:t>
      </w:r>
      <w:r>
        <w:rPr>
          <w:rFonts w:hint="default" w:ascii="微软雅黑" w:hAnsi="微软雅黑" w:eastAsia="微软雅黑"/>
        </w:rPr>
        <w:t>Ubuntu、Debina、openSUS等主流 Linux 发行版，</w:t>
      </w:r>
      <w:r>
        <w:rPr>
          <w:rFonts w:hint="eastAsia" w:ascii="微软雅黑" w:hAnsi="微软雅黑" w:eastAsia="微软雅黑"/>
        </w:rPr>
        <w:t>Windows</w:t>
      </w:r>
      <w:r>
        <w:rPr>
          <w:rFonts w:hint="default" w:ascii="微软雅黑" w:hAnsi="微软雅黑" w:eastAsia="微软雅黑"/>
        </w:rPr>
        <w:t>、m</w:t>
      </w:r>
      <w:r>
        <w:rPr>
          <w:rFonts w:hint="eastAsia" w:ascii="微软雅黑" w:hAnsi="微软雅黑" w:eastAsia="微软雅黑"/>
        </w:rPr>
        <w:t>acOS</w:t>
      </w:r>
      <w:r>
        <w:rPr>
          <w:rFonts w:hint="default" w:ascii="微软雅黑" w:hAnsi="微软雅黑" w:eastAsia="微软雅黑"/>
        </w:rPr>
        <w:t xml:space="preserve"> 和 FreeBSD等，特殊硬件平台和操作系统版本可定制支持。</w:t>
      </w:r>
    </w:p>
    <w:p>
      <w:pPr>
        <w:widowControl/>
        <w:jc w:val="left"/>
        <w:rPr>
          <w:rFonts w:ascii="微软雅黑" w:hAnsi="微软雅黑" w:eastAsia="微软雅黑"/>
        </w:rPr>
      </w:pPr>
    </w:p>
    <w:p>
      <w:pPr>
        <w:widowControl/>
        <w:autoSpaceDE w:val="0"/>
        <w:autoSpaceDN w:val="0"/>
        <w:adjustRightInd w:val="0"/>
        <w:spacing w:after="398" w:line="540" w:lineRule="atLeast"/>
        <w:jc w:val="left"/>
        <w:rPr>
          <w:rFonts w:ascii="苹方-简" w:hAnsi="苹方-简" w:eastAsia="苹方-简" w:cs="Georgia"/>
          <w:b/>
          <w:bCs/>
          <w:color w:val="313131"/>
          <w:kern w:val="0"/>
          <w:sz w:val="48"/>
          <w:szCs w:val="48"/>
        </w:rPr>
      </w:pPr>
      <w:r>
        <w:rPr>
          <w:rFonts w:hint="eastAsia" w:ascii="苹方-简" w:hAnsi="苹方-简" w:eastAsia="苹方-简" w:cs="宋体-简"/>
          <w:b/>
          <w:bCs/>
          <w:color w:val="313131"/>
          <w:kern w:val="0"/>
          <w:sz w:val="48"/>
          <w:szCs w:val="48"/>
        </w:rPr>
        <w:t>产品功能</w:t>
      </w:r>
    </w:p>
    <w:p>
      <w:pPr>
        <w:pStyle w:val="11"/>
        <w:widowControl w:val="0"/>
        <w:numPr>
          <w:ilvl w:val="0"/>
          <w:numId w:val="2"/>
        </w:numPr>
        <w:jc w:val="both"/>
        <w:rPr>
          <w:rFonts w:hint="eastAsia" w:ascii="微软雅黑" w:hAnsi="微软雅黑" w:eastAsia="微软雅黑" w:cs="Helvetica Neue"/>
          <w:sz w:val="24"/>
          <w:szCs w:val="24"/>
        </w:rPr>
      </w:pPr>
      <w:r>
        <w:rPr>
          <w:rFonts w:hint="eastAsia" w:ascii="微软雅黑" w:hAnsi="微软雅黑" w:eastAsia="微软雅黑"/>
          <w:sz w:val="24"/>
          <w:szCs w:val="24"/>
        </w:rPr>
        <w:t xml:space="preserve">物联网设备连接： </w:t>
      </w:r>
    </w:p>
    <w:p>
      <w:pPr>
        <w:pStyle w:val="11"/>
        <w:widowControl w:val="0"/>
        <w:ind w:left="420"/>
        <w:jc w:val="both"/>
        <w:rPr>
          <w:rFonts w:hint="eastAsia" w:ascii="微软雅黑" w:hAnsi="微软雅黑" w:eastAsia="微软雅黑"/>
          <w:sz w:val="24"/>
          <w:szCs w:val="24"/>
        </w:rPr>
      </w:pPr>
      <w:r>
        <w:rPr>
          <w:rFonts w:hint="eastAsia" w:ascii="微软雅黑" w:hAnsi="微软雅黑" w:eastAsia="微软雅黑"/>
          <w:sz w:val="24"/>
          <w:szCs w:val="24"/>
        </w:rPr>
        <w:t>EMQ</w:t>
      </w:r>
      <w:r>
        <w:rPr>
          <w:rFonts w:ascii="微软雅黑" w:hAnsi="微软雅黑" w:eastAsia="微软雅黑"/>
          <w:sz w:val="24"/>
          <w:szCs w:val="24"/>
        </w:rPr>
        <w:t xml:space="preserve"> </w:t>
      </w:r>
      <w:r>
        <w:rPr>
          <w:rFonts w:hint="eastAsia" w:ascii="微软雅黑" w:hAnsi="微软雅黑" w:eastAsia="微软雅黑"/>
          <w:sz w:val="24"/>
          <w:szCs w:val="24"/>
        </w:rPr>
        <w:t>X是基于Erlang／OTP平台开发的分布式软实时物联网消息平台。EMQ X可适配各种电信级和企业级网络，包括传统无线网络</w:t>
      </w:r>
      <w:r>
        <w:rPr>
          <w:rFonts w:ascii="微软雅黑" w:hAnsi="微软雅黑" w:eastAsia="微软雅黑"/>
          <w:sz w:val="24"/>
          <w:szCs w:val="24"/>
        </w:rPr>
        <w:t xml:space="preserve"> </w:t>
      </w:r>
      <w:r>
        <w:rPr>
          <w:rFonts w:hint="eastAsia" w:ascii="微软雅黑" w:hAnsi="微软雅黑" w:eastAsia="微软雅黑"/>
          <w:sz w:val="24"/>
          <w:szCs w:val="24"/>
        </w:rPr>
        <w:t>（</w:t>
      </w:r>
      <w:r>
        <w:rPr>
          <w:rFonts w:ascii="微软雅黑" w:hAnsi="微软雅黑" w:eastAsia="微软雅黑"/>
          <w:sz w:val="24"/>
          <w:szCs w:val="24"/>
        </w:rPr>
        <w:t>2G/3G/4G/WIFI</w:t>
      </w:r>
      <w:r>
        <w:rPr>
          <w:rFonts w:hint="eastAsia" w:ascii="微软雅黑" w:hAnsi="微软雅黑" w:eastAsia="微软雅黑"/>
          <w:sz w:val="24"/>
          <w:szCs w:val="24"/>
        </w:rPr>
        <w:t>）、有线网络以及物联网专用的低功耗广域网</w:t>
      </w:r>
      <w:r>
        <w:rPr>
          <w:rFonts w:ascii="微软雅黑" w:hAnsi="微软雅黑" w:eastAsia="微软雅黑"/>
          <w:sz w:val="24"/>
          <w:szCs w:val="24"/>
        </w:rPr>
        <w:t xml:space="preserve"> NB-IoT </w:t>
      </w:r>
      <w:r>
        <w:rPr>
          <w:rFonts w:hint="eastAsia" w:ascii="微软雅黑" w:hAnsi="微软雅黑" w:eastAsia="微软雅黑"/>
          <w:sz w:val="24"/>
          <w:szCs w:val="24"/>
        </w:rPr>
        <w:t>和</w:t>
      </w:r>
      <w:r>
        <w:rPr>
          <w:rFonts w:ascii="微软雅黑" w:hAnsi="微软雅黑" w:eastAsia="微软雅黑"/>
          <w:sz w:val="24"/>
          <w:szCs w:val="24"/>
        </w:rPr>
        <w:t xml:space="preserve"> LoRa</w:t>
      </w:r>
      <w:r>
        <w:rPr>
          <w:rFonts w:hint="eastAsia" w:ascii="微软雅黑" w:hAnsi="微软雅黑" w:eastAsia="微软雅黑"/>
          <w:sz w:val="24"/>
          <w:szCs w:val="24"/>
        </w:rPr>
        <w:t>， 可以适配接入来自于不同网络的物联网设备； EMQ X实现了企业级高可靠、高可用集群，可承载海量物联网终端连接，支持在海量物联网设备间的低延时消息路由。单服务器节点可支撑50万到100万连接，单集群可支撑1000</w:t>
      </w:r>
      <w:r>
        <w:rPr>
          <w:rFonts w:hint="default" w:ascii="微软雅黑" w:hAnsi="微软雅黑" w:eastAsia="微软雅黑"/>
          <w:sz w:val="24"/>
          <w:szCs w:val="24"/>
        </w:rPr>
        <w:t>万</w:t>
      </w:r>
      <w:r>
        <w:rPr>
          <w:rFonts w:hint="eastAsia" w:ascii="微软雅黑" w:hAnsi="微软雅黑" w:eastAsia="微软雅黑"/>
          <w:sz w:val="24"/>
          <w:szCs w:val="24"/>
        </w:rPr>
        <w:t>规模的设备连接与消息路由。</w:t>
      </w:r>
    </w:p>
    <w:p>
      <w:pPr>
        <w:pStyle w:val="11"/>
        <w:widowControl w:val="0"/>
        <w:ind w:left="420"/>
        <w:jc w:val="both"/>
        <w:rPr>
          <w:rFonts w:hint="eastAsia" w:ascii="微软雅黑" w:hAnsi="微软雅黑" w:eastAsia="微软雅黑"/>
          <w:sz w:val="24"/>
          <w:szCs w:val="24"/>
        </w:rPr>
      </w:pPr>
    </w:p>
    <w:p>
      <w:pPr>
        <w:pStyle w:val="11"/>
        <w:widowControl w:val="0"/>
        <w:numPr>
          <w:ilvl w:val="0"/>
          <w:numId w:val="2"/>
        </w:numPr>
        <w:jc w:val="both"/>
        <w:rPr>
          <w:rFonts w:hint="eastAsia" w:ascii="微软雅黑" w:hAnsi="微软雅黑" w:eastAsia="微软雅黑"/>
          <w:sz w:val="24"/>
          <w:szCs w:val="24"/>
        </w:rPr>
      </w:pPr>
      <w:r>
        <w:rPr>
          <w:rFonts w:hint="eastAsia" w:ascii="微软雅黑" w:hAnsi="微软雅黑" w:eastAsia="微软雅黑"/>
          <w:sz w:val="24"/>
          <w:szCs w:val="24"/>
        </w:rPr>
        <w:t xml:space="preserve">协议解析： </w:t>
      </w:r>
    </w:p>
    <w:p>
      <w:pPr>
        <w:pStyle w:val="11"/>
        <w:widowControl w:val="0"/>
        <w:ind w:left="420"/>
        <w:jc w:val="both"/>
        <w:rPr>
          <w:rFonts w:hint="eastAsia" w:ascii="微软雅黑" w:hAnsi="微软雅黑" w:eastAsia="微软雅黑"/>
          <w:sz w:val="24"/>
          <w:szCs w:val="24"/>
        </w:rPr>
      </w:pPr>
      <w:r>
        <w:rPr>
          <w:rFonts w:hint="eastAsia" w:ascii="微软雅黑" w:hAnsi="微软雅黑" w:eastAsia="微软雅黑"/>
          <w:sz w:val="24"/>
          <w:szCs w:val="24"/>
        </w:rPr>
        <w:t>EMQ X企业版提供丰富的协议适配，支持接入运行物联网主流协议的各类模组与终端，包括</w:t>
      </w:r>
      <w:r>
        <w:rPr>
          <w:rFonts w:ascii="微软雅黑" w:hAnsi="微软雅黑" w:eastAsia="微软雅黑" w:cs="Helvetica Neue"/>
          <w:sz w:val="24"/>
          <w:szCs w:val="24"/>
        </w:rPr>
        <w:t xml:space="preserve"> MQTT</w:t>
      </w:r>
      <w:r>
        <w:rPr>
          <w:rFonts w:hint="eastAsia" w:ascii="微软雅黑" w:hAnsi="微软雅黑" w:eastAsia="微软雅黑"/>
          <w:sz w:val="24"/>
          <w:szCs w:val="24"/>
        </w:rPr>
        <w:t>、</w:t>
      </w:r>
      <w:r>
        <w:rPr>
          <w:rFonts w:ascii="微软雅黑" w:hAnsi="微软雅黑" w:eastAsia="微软雅黑" w:cs="Helvetica Neue"/>
          <w:sz w:val="24"/>
          <w:szCs w:val="24"/>
        </w:rPr>
        <w:t>CoAP</w:t>
      </w:r>
      <w:r>
        <w:rPr>
          <w:rFonts w:hint="eastAsia" w:ascii="微软雅黑" w:hAnsi="微软雅黑" w:eastAsia="微软雅黑"/>
          <w:sz w:val="24"/>
          <w:szCs w:val="24"/>
        </w:rPr>
        <w:t>、</w:t>
      </w:r>
      <w:r>
        <w:rPr>
          <w:rFonts w:ascii="微软雅黑" w:hAnsi="微软雅黑" w:eastAsia="微软雅黑" w:cs="Helvetica Neue"/>
          <w:sz w:val="24"/>
          <w:szCs w:val="24"/>
        </w:rPr>
        <w:t>WebSocket</w:t>
      </w:r>
      <w:r>
        <w:rPr>
          <w:rFonts w:hint="eastAsia" w:ascii="微软雅黑" w:hAnsi="微软雅黑" w:eastAsia="微软雅黑"/>
          <w:sz w:val="24"/>
          <w:szCs w:val="24"/>
        </w:rPr>
        <w:t>、</w:t>
      </w:r>
      <w:r>
        <w:rPr>
          <w:rFonts w:ascii="微软雅黑" w:hAnsi="微软雅黑" w:eastAsia="微软雅黑" w:cs="Helvetica Neue"/>
          <w:sz w:val="24"/>
          <w:szCs w:val="24"/>
        </w:rPr>
        <w:t>HTTP</w:t>
      </w:r>
      <w:r>
        <w:rPr>
          <w:rFonts w:hint="eastAsia" w:ascii="微软雅黑" w:hAnsi="微软雅黑" w:eastAsia="微软雅黑"/>
          <w:sz w:val="24"/>
          <w:szCs w:val="24"/>
        </w:rPr>
        <w:t>、</w:t>
      </w:r>
      <w:r>
        <w:rPr>
          <w:rFonts w:ascii="微软雅黑" w:hAnsi="微软雅黑" w:eastAsia="微软雅黑" w:cs="Helvetica Neue"/>
          <w:sz w:val="24"/>
          <w:szCs w:val="24"/>
        </w:rPr>
        <w:t>MQTT-SN</w:t>
      </w:r>
      <w:r>
        <w:rPr>
          <w:rFonts w:hint="eastAsia" w:ascii="微软雅黑" w:hAnsi="微软雅黑" w:eastAsia="微软雅黑"/>
          <w:sz w:val="24"/>
          <w:szCs w:val="24"/>
        </w:rPr>
        <w:t>、</w:t>
      </w:r>
      <w:r>
        <w:rPr>
          <w:rFonts w:ascii="微软雅黑" w:hAnsi="微软雅黑" w:eastAsia="微软雅黑" w:cs="Helvetica Neue"/>
          <w:sz w:val="24"/>
          <w:szCs w:val="24"/>
        </w:rPr>
        <w:t>LwM2M</w:t>
      </w:r>
      <w:r>
        <w:rPr>
          <w:rFonts w:hint="eastAsia" w:ascii="微软雅黑" w:hAnsi="微软雅黑" w:eastAsia="微软雅黑"/>
          <w:sz w:val="24"/>
          <w:szCs w:val="24"/>
        </w:rPr>
        <w:t>、</w:t>
      </w:r>
      <w:r>
        <w:rPr>
          <w:rFonts w:ascii="微软雅黑" w:hAnsi="微软雅黑" w:eastAsia="微软雅黑" w:cs="Helvetica Neue"/>
          <w:sz w:val="24"/>
          <w:szCs w:val="24"/>
        </w:rPr>
        <w:t>LoRaWAN</w:t>
      </w:r>
      <w:r>
        <w:rPr>
          <w:rFonts w:hint="eastAsia" w:ascii="微软雅黑" w:hAnsi="微软雅黑" w:eastAsia="微软雅黑"/>
          <w:sz w:val="24"/>
          <w:szCs w:val="24"/>
        </w:rPr>
        <w:t>、</w:t>
      </w:r>
      <w:r>
        <w:rPr>
          <w:rFonts w:ascii="微软雅黑" w:hAnsi="微软雅黑" w:eastAsia="微软雅黑" w:cs="Helvetica Neue"/>
          <w:sz w:val="24"/>
          <w:szCs w:val="24"/>
        </w:rPr>
        <w:t>Stormp</w:t>
      </w:r>
      <w:r>
        <w:rPr>
          <w:rFonts w:hint="eastAsia" w:ascii="微软雅黑" w:hAnsi="微软雅黑" w:eastAsia="微软雅黑"/>
          <w:sz w:val="24"/>
          <w:szCs w:val="24"/>
        </w:rPr>
        <w:t>等协议以及</w:t>
      </w:r>
      <w:r>
        <w:rPr>
          <w:rFonts w:ascii="微软雅黑" w:hAnsi="微软雅黑" w:eastAsia="微软雅黑"/>
          <w:kern w:val="2"/>
          <w:sz w:val="24"/>
          <w:szCs w:val="24"/>
        </w:rPr>
        <w:t xml:space="preserve">JT-808/GBT-32906 </w:t>
      </w:r>
      <w:r>
        <w:rPr>
          <w:rFonts w:ascii="微软雅黑" w:hAnsi="微软雅黑" w:eastAsia="微软雅黑"/>
          <w:sz w:val="24"/>
          <w:szCs w:val="24"/>
        </w:rPr>
        <w:t>等行业协议</w:t>
      </w:r>
      <w:r>
        <w:rPr>
          <w:rFonts w:hint="eastAsia" w:ascii="微软雅黑" w:hAnsi="微软雅黑" w:eastAsia="微软雅黑"/>
          <w:sz w:val="24"/>
          <w:szCs w:val="24"/>
        </w:rPr>
        <w:t>同时支持对私有协议的定制适配</w:t>
      </w:r>
      <w:r>
        <w:rPr>
          <w:rFonts w:hint="default" w:ascii="微软雅黑" w:hAnsi="微软雅黑" w:eastAsia="微软雅黑"/>
          <w:sz w:val="24"/>
          <w:szCs w:val="24"/>
        </w:rPr>
        <w:t>。</w:t>
      </w:r>
    </w:p>
    <w:p>
      <w:pPr>
        <w:pStyle w:val="11"/>
        <w:widowControl w:val="0"/>
        <w:ind w:left="420"/>
        <w:jc w:val="both"/>
        <w:rPr>
          <w:rFonts w:ascii="微软雅黑" w:hAnsi="微软雅黑" w:eastAsia="微软雅黑"/>
          <w:sz w:val="24"/>
          <w:szCs w:val="24"/>
        </w:rPr>
      </w:pPr>
    </w:p>
    <w:p>
      <w:pPr>
        <w:pStyle w:val="11"/>
        <w:widowControl w:val="0"/>
        <w:numPr>
          <w:ilvl w:val="0"/>
          <w:numId w:val="2"/>
        </w:numPr>
        <w:jc w:val="both"/>
        <w:rPr>
          <w:rFonts w:hint="eastAsia" w:ascii="微软雅黑" w:hAnsi="微软雅黑" w:eastAsia="微软雅黑" w:cs="Helvetica Neue"/>
          <w:sz w:val="24"/>
          <w:szCs w:val="24"/>
        </w:rPr>
      </w:pPr>
      <w:r>
        <w:rPr>
          <w:rFonts w:hint="eastAsia" w:ascii="微软雅黑" w:hAnsi="微软雅黑" w:eastAsia="微软雅黑" w:cs="Helvetica Neue"/>
          <w:sz w:val="24"/>
          <w:szCs w:val="24"/>
        </w:rPr>
        <w:t>规则引擎</w:t>
      </w:r>
      <w:r>
        <w:rPr>
          <w:rFonts w:hint="default" w:ascii="微软雅黑" w:hAnsi="微软雅黑" w:eastAsia="微软雅黑" w:cs="Helvetica Neue"/>
          <w:sz w:val="24"/>
          <w:szCs w:val="24"/>
        </w:rPr>
        <w:t>：</w:t>
      </w:r>
    </w:p>
    <w:p>
      <w:pPr>
        <w:pStyle w:val="11"/>
        <w:widowControl w:val="0"/>
        <w:ind w:left="420"/>
        <w:jc w:val="both"/>
        <w:rPr>
          <w:rFonts w:ascii="微软雅黑" w:hAnsi="微软雅黑" w:eastAsia="微软雅黑"/>
          <w:sz w:val="24"/>
          <w:szCs w:val="24"/>
        </w:rPr>
      </w:pPr>
      <w:r>
        <w:rPr>
          <w:rFonts w:hint="eastAsia" w:ascii="微软雅黑" w:hAnsi="微软雅黑" w:eastAsia="微软雅黑"/>
          <w:sz w:val="24"/>
          <w:szCs w:val="24"/>
        </w:rPr>
        <w:t>EMQ X企业版</w:t>
      </w:r>
      <w:r>
        <w:rPr>
          <w:rFonts w:hint="default" w:ascii="微软雅黑" w:hAnsi="微软雅黑" w:eastAsia="微软雅黑"/>
          <w:sz w:val="24"/>
          <w:szCs w:val="24"/>
        </w:rPr>
        <w:t>内置</w:t>
      </w:r>
      <w:r>
        <w:rPr>
          <w:rFonts w:ascii="微软雅黑" w:hAnsi="微软雅黑" w:eastAsia="微软雅黑"/>
          <w:sz w:val="24"/>
          <w:szCs w:val="24"/>
        </w:rPr>
        <w:t>基于 SQL 的强大规则引擎，可以实现一站式</w:t>
      </w:r>
      <w:r>
        <w:rPr>
          <w:rFonts w:hint="eastAsia" w:ascii="微软雅黑" w:hAnsi="微软雅黑" w:eastAsia="微软雅黑"/>
        </w:rPr>
        <w:t>的</w:t>
      </w:r>
      <w:r>
        <w:rPr>
          <w:rFonts w:ascii="微软雅黑" w:hAnsi="微软雅黑" w:eastAsia="微软雅黑"/>
          <w:sz w:val="24"/>
          <w:szCs w:val="24"/>
        </w:rPr>
        <w:t>数据提取、筛选、转换与处理。支持MQTT 消息桥接、消息重新发布功能，灵活集成 WebHook、SQL、NoSQL、时序数据库与 Kafka 流处理中间件，支持快速企业集成与持续应用创新。</w:t>
      </w:r>
    </w:p>
    <w:p>
      <w:pPr>
        <w:pStyle w:val="11"/>
        <w:widowControl w:val="0"/>
        <w:ind w:left="420"/>
        <w:jc w:val="both"/>
        <w:rPr>
          <w:rFonts w:ascii="微软雅黑" w:hAnsi="微软雅黑" w:eastAsia="微软雅黑"/>
          <w:sz w:val="24"/>
          <w:szCs w:val="24"/>
        </w:rPr>
      </w:pPr>
    </w:p>
    <w:p>
      <w:pPr>
        <w:pStyle w:val="11"/>
        <w:widowControl w:val="0"/>
        <w:numPr>
          <w:ilvl w:val="0"/>
          <w:numId w:val="2"/>
        </w:numPr>
        <w:jc w:val="both"/>
        <w:rPr>
          <w:rFonts w:hint="eastAsia" w:ascii="微软雅黑" w:hAnsi="微软雅黑" w:eastAsia="微软雅黑" w:cs="Helvetica Neue"/>
          <w:sz w:val="24"/>
          <w:szCs w:val="24"/>
        </w:rPr>
      </w:pPr>
      <w:r>
        <w:rPr>
          <w:rFonts w:hint="default" w:ascii="微软雅黑" w:hAnsi="微软雅黑" w:eastAsia="微软雅黑"/>
          <w:sz w:val="24"/>
          <w:szCs w:val="24"/>
        </w:rPr>
        <w:t>消息编解码</w:t>
      </w:r>
      <w:r>
        <w:rPr>
          <w:rFonts w:hint="eastAsia" w:ascii="微软雅黑" w:hAnsi="微软雅黑" w:eastAsia="微软雅黑"/>
          <w:sz w:val="24"/>
          <w:szCs w:val="24"/>
        </w:rPr>
        <w:t>：</w:t>
      </w:r>
    </w:p>
    <w:p>
      <w:pPr>
        <w:pStyle w:val="11"/>
        <w:widowControl w:val="0"/>
        <w:ind w:left="420"/>
        <w:jc w:val="both"/>
        <w:rPr>
          <w:rFonts w:hint="default" w:ascii="微软雅黑" w:hAnsi="微软雅黑" w:eastAsia="微软雅黑"/>
          <w:sz w:val="24"/>
          <w:szCs w:val="24"/>
        </w:rPr>
      </w:pPr>
      <w:r>
        <w:rPr>
          <w:rFonts w:hint="eastAsia" w:ascii="微软雅黑" w:hAnsi="微软雅黑" w:eastAsia="微软雅黑"/>
          <w:sz w:val="24"/>
          <w:szCs w:val="24"/>
        </w:rPr>
        <w:t>EMQ X企业版</w:t>
      </w:r>
      <w:r>
        <w:rPr>
          <w:rFonts w:hint="default" w:ascii="微软雅黑" w:hAnsi="微软雅黑" w:eastAsia="微软雅黑"/>
          <w:sz w:val="24"/>
          <w:szCs w:val="24"/>
        </w:rPr>
        <w:t>提供消息编解码（Schema Registry）功能，通过配置解码规则将设备上报/平台下发的数据按照特定方式实时处理。消息编解码支持对消息的格式转换、压缩、加密处理，助力企业快速完成各类消息格式的终端设备接入。</w:t>
      </w:r>
    </w:p>
    <w:p>
      <w:pPr>
        <w:pStyle w:val="11"/>
        <w:widowControl w:val="0"/>
        <w:ind w:left="0"/>
        <w:jc w:val="both"/>
        <w:rPr>
          <w:rFonts w:hint="eastAsia" w:ascii="微软雅黑" w:hAnsi="微软雅黑" w:eastAsia="微软雅黑" w:cs="Helvetica Neue"/>
          <w:sz w:val="24"/>
          <w:szCs w:val="24"/>
        </w:rPr>
      </w:pPr>
    </w:p>
    <w:p>
      <w:pPr>
        <w:pStyle w:val="11"/>
        <w:widowControl w:val="0"/>
        <w:numPr>
          <w:ilvl w:val="0"/>
          <w:numId w:val="2"/>
        </w:numPr>
        <w:jc w:val="both"/>
        <w:rPr>
          <w:rFonts w:hint="eastAsia" w:ascii="微软雅黑" w:hAnsi="微软雅黑" w:eastAsia="微软雅黑" w:cs="Helvetica Neue"/>
          <w:sz w:val="24"/>
          <w:szCs w:val="24"/>
        </w:rPr>
      </w:pPr>
      <w:r>
        <w:rPr>
          <w:rFonts w:hint="eastAsia" w:ascii="微软雅黑" w:hAnsi="微软雅黑" w:eastAsia="微软雅黑"/>
          <w:sz w:val="24"/>
          <w:szCs w:val="24"/>
        </w:rPr>
        <w:t>数据持久化与消息桥接：</w:t>
      </w:r>
    </w:p>
    <w:p>
      <w:pPr>
        <w:pStyle w:val="11"/>
        <w:widowControl w:val="0"/>
        <w:ind w:left="420"/>
        <w:jc w:val="both"/>
        <w:rPr>
          <w:rFonts w:hint="eastAsia" w:ascii="微软雅黑" w:hAnsi="微软雅黑" w:eastAsia="微软雅黑"/>
          <w:sz w:val="24"/>
          <w:szCs w:val="24"/>
        </w:rPr>
      </w:pPr>
      <w:r>
        <w:rPr>
          <w:rFonts w:hint="eastAsia" w:ascii="微软雅黑" w:hAnsi="微软雅黑" w:eastAsia="微软雅黑"/>
          <w:sz w:val="24"/>
          <w:szCs w:val="24"/>
        </w:rPr>
        <w:t>EMQ X提供丰富的数据持久化支持，平台接入的各类信息根据数据类型通过</w:t>
      </w:r>
      <w:r>
        <w:rPr>
          <w:rFonts w:ascii="微软雅黑" w:hAnsi="微软雅黑" w:eastAsia="微软雅黑" w:cs="Helvetica Neue"/>
          <w:sz w:val="24"/>
          <w:szCs w:val="24"/>
        </w:rPr>
        <w:t>Backend</w:t>
      </w:r>
      <w:r>
        <w:rPr>
          <w:rFonts w:hint="eastAsia" w:ascii="微软雅黑" w:hAnsi="微软雅黑" w:eastAsia="微软雅黑"/>
          <w:sz w:val="24"/>
          <w:szCs w:val="24"/>
        </w:rPr>
        <w:t>高速存储至主流数据库，包括</w:t>
      </w:r>
      <w:r>
        <w:rPr>
          <w:rFonts w:ascii="微软雅黑" w:hAnsi="微软雅黑" w:eastAsia="微软雅黑" w:cs="Helvetica Neue"/>
          <w:sz w:val="24"/>
          <w:szCs w:val="24"/>
        </w:rPr>
        <w:t xml:space="preserve"> Redis</w:t>
      </w:r>
      <w:r>
        <w:rPr>
          <w:rFonts w:hint="eastAsia" w:ascii="微软雅黑" w:hAnsi="微软雅黑" w:eastAsia="微软雅黑"/>
          <w:sz w:val="24"/>
          <w:szCs w:val="24"/>
        </w:rPr>
        <w:t>、</w:t>
      </w:r>
      <w:r>
        <w:rPr>
          <w:rFonts w:ascii="微软雅黑" w:hAnsi="微软雅黑" w:eastAsia="微软雅黑" w:cs="Helvetica Neue"/>
          <w:sz w:val="24"/>
          <w:szCs w:val="24"/>
        </w:rPr>
        <w:t>MySQL</w:t>
      </w:r>
      <w:r>
        <w:rPr>
          <w:rFonts w:hint="eastAsia" w:ascii="微软雅黑" w:hAnsi="微软雅黑" w:eastAsia="微软雅黑"/>
          <w:sz w:val="24"/>
          <w:szCs w:val="24"/>
        </w:rPr>
        <w:t>、</w:t>
      </w:r>
      <w:r>
        <w:rPr>
          <w:rFonts w:ascii="微软雅黑" w:hAnsi="微软雅黑" w:eastAsia="微软雅黑" w:cs="Helvetica Neue"/>
          <w:sz w:val="24"/>
          <w:szCs w:val="24"/>
        </w:rPr>
        <w:t>PostgreSQL</w:t>
      </w:r>
      <w:r>
        <w:rPr>
          <w:rFonts w:hint="eastAsia" w:ascii="微软雅黑" w:hAnsi="微软雅黑" w:eastAsia="微软雅黑"/>
          <w:sz w:val="24"/>
          <w:szCs w:val="24"/>
        </w:rPr>
        <w:t>、</w:t>
      </w:r>
      <w:r>
        <w:rPr>
          <w:rFonts w:ascii="微软雅黑" w:hAnsi="微软雅黑" w:eastAsia="微软雅黑" w:cs="Helvetica Neue"/>
          <w:sz w:val="24"/>
          <w:szCs w:val="24"/>
        </w:rPr>
        <w:t>MongoDB、Cassandra、DynamoDB</w:t>
      </w:r>
      <w:r>
        <w:rPr>
          <w:rFonts w:hint="eastAsia" w:ascii="微软雅黑" w:hAnsi="微软雅黑" w:eastAsia="微软雅黑"/>
          <w:sz w:val="24"/>
          <w:szCs w:val="24"/>
        </w:rPr>
        <w:t>等</w:t>
      </w:r>
      <w:r>
        <w:rPr>
          <w:rFonts w:hint="default" w:ascii="微软雅黑" w:hAnsi="微软雅黑" w:eastAsia="微软雅黑"/>
          <w:sz w:val="24"/>
          <w:szCs w:val="24"/>
        </w:rPr>
        <w:t>应用</w:t>
      </w:r>
      <w:r>
        <w:rPr>
          <w:rFonts w:hint="eastAsia" w:ascii="微软雅黑" w:hAnsi="微软雅黑" w:eastAsia="微软雅黑"/>
          <w:sz w:val="24"/>
          <w:szCs w:val="24"/>
        </w:rPr>
        <w:t>数据库</w:t>
      </w:r>
      <w:r>
        <w:rPr>
          <w:rFonts w:hint="default" w:ascii="微软雅黑" w:hAnsi="微软雅黑" w:eastAsia="微软雅黑"/>
          <w:sz w:val="24"/>
          <w:szCs w:val="24"/>
        </w:rPr>
        <w:t>以及 InfluxDB、TimescaleDB、OpenTSDB 等关系数据库</w:t>
      </w:r>
      <w:r>
        <w:rPr>
          <w:rFonts w:hint="eastAsia" w:ascii="微软雅黑" w:hAnsi="微软雅黑" w:eastAsia="微软雅黑"/>
          <w:sz w:val="24"/>
          <w:szCs w:val="24"/>
        </w:rPr>
        <w:t>；也可以桥接转发数据到</w:t>
      </w:r>
      <w:r>
        <w:rPr>
          <w:rFonts w:ascii="微软雅黑" w:hAnsi="微软雅黑" w:eastAsia="微软雅黑" w:cs="Helvetica Neue"/>
          <w:sz w:val="24"/>
          <w:szCs w:val="24"/>
        </w:rPr>
        <w:t xml:space="preserve"> </w:t>
      </w:r>
      <w:r>
        <w:rPr>
          <w:rFonts w:hint="default" w:ascii="微软雅黑" w:hAnsi="微软雅黑" w:eastAsia="微软雅黑"/>
          <w:sz w:val="24"/>
          <w:szCs w:val="24"/>
        </w:rPr>
        <w:t xml:space="preserve">Kafka、RabbitMQ、Pulsar、RocketMQ </w:t>
      </w:r>
      <w:r>
        <w:rPr>
          <w:rFonts w:ascii="微软雅黑" w:hAnsi="微软雅黑" w:eastAsia="微软雅黑" w:cs="Helvetica Neue"/>
          <w:sz w:val="24"/>
          <w:szCs w:val="24"/>
        </w:rPr>
        <w:t>等消息与</w:t>
      </w:r>
      <w:r>
        <w:rPr>
          <w:rFonts w:hint="eastAsia" w:ascii="微软雅黑" w:hAnsi="微软雅黑" w:eastAsia="微软雅黑"/>
          <w:sz w:val="24"/>
          <w:szCs w:val="24"/>
        </w:rPr>
        <w:t>流</w:t>
      </w:r>
      <w:r>
        <w:rPr>
          <w:rFonts w:hint="default" w:ascii="微软雅黑" w:hAnsi="微软雅黑" w:eastAsia="微软雅黑"/>
          <w:sz w:val="24"/>
          <w:szCs w:val="24"/>
        </w:rPr>
        <w:t>中间件</w:t>
      </w:r>
      <w:r>
        <w:rPr>
          <w:rFonts w:hint="eastAsia" w:ascii="微软雅黑" w:hAnsi="微软雅黑" w:eastAsia="微软雅黑"/>
          <w:sz w:val="24"/>
          <w:szCs w:val="24"/>
        </w:rPr>
        <w:t>或其它支持标准MQTT协议的企业消息服务器</w:t>
      </w:r>
      <w:r>
        <w:rPr>
          <w:rFonts w:hint="default" w:ascii="微软雅黑" w:hAnsi="微软雅黑" w:eastAsia="微软雅黑"/>
          <w:sz w:val="24"/>
          <w:szCs w:val="24"/>
        </w:rPr>
        <w:t>、公有云平台 IoT Hub 中。</w:t>
      </w:r>
    </w:p>
    <w:p>
      <w:pPr>
        <w:pStyle w:val="11"/>
        <w:widowControl w:val="0"/>
        <w:ind w:left="420"/>
        <w:jc w:val="both"/>
        <w:rPr>
          <w:rFonts w:ascii="微软雅黑" w:hAnsi="微软雅黑" w:eastAsia="微软雅黑" w:cs="Helvetica Neue"/>
          <w:sz w:val="24"/>
          <w:szCs w:val="24"/>
        </w:rPr>
      </w:pPr>
    </w:p>
    <w:p>
      <w:pPr>
        <w:pStyle w:val="11"/>
        <w:widowControl w:val="0"/>
        <w:numPr>
          <w:ilvl w:val="0"/>
          <w:numId w:val="2"/>
        </w:numPr>
        <w:jc w:val="both"/>
        <w:rPr>
          <w:rFonts w:hint="eastAsia" w:ascii="微软雅黑" w:hAnsi="微软雅黑" w:eastAsia="微软雅黑" w:cs="Helvetica Neue"/>
          <w:sz w:val="24"/>
          <w:szCs w:val="24"/>
        </w:rPr>
      </w:pPr>
      <w:r>
        <w:rPr>
          <w:rFonts w:hint="eastAsia" w:ascii="微软雅黑" w:hAnsi="微软雅黑" w:eastAsia="微软雅黑"/>
          <w:sz w:val="24"/>
          <w:szCs w:val="24"/>
        </w:rPr>
        <w:t>安全模块：</w:t>
      </w:r>
    </w:p>
    <w:p>
      <w:pPr>
        <w:pStyle w:val="11"/>
        <w:widowControl w:val="0"/>
        <w:numPr>
          <w:ilvl w:val="-1"/>
          <w:numId w:val="0"/>
        </w:numPr>
        <w:ind w:left="420"/>
        <w:jc w:val="both"/>
        <w:rPr>
          <w:rFonts w:hint="default" w:ascii="微软雅黑" w:hAnsi="微软雅黑" w:eastAsia="微软雅黑"/>
          <w:sz w:val="24"/>
          <w:szCs w:val="24"/>
        </w:rPr>
      </w:pPr>
      <w:r>
        <w:rPr>
          <w:rFonts w:hint="eastAsia" w:ascii="微软雅黑" w:hAnsi="微软雅黑" w:eastAsia="微软雅黑"/>
          <w:sz w:val="24"/>
          <w:szCs w:val="24"/>
        </w:rPr>
        <w:t>多重安全、认证机制与主题级别的访问控制，传输层</w:t>
      </w:r>
      <w:r>
        <w:rPr>
          <w:rFonts w:hint="eastAsia" w:ascii="微软雅黑" w:hAnsi="微软雅黑" w:eastAsia="微软雅黑" w:cstheme="minorBidi"/>
          <w:sz w:val="24"/>
          <w:szCs w:val="24"/>
        </w:rPr>
        <w:t xml:space="preserve"> TLS</w:t>
      </w:r>
      <w:r>
        <w:rPr>
          <w:rFonts w:hint="eastAsia" w:ascii="微软雅黑" w:hAnsi="微软雅黑" w:eastAsia="微软雅黑"/>
          <w:sz w:val="24"/>
          <w:szCs w:val="24"/>
        </w:rPr>
        <w:t>、</w:t>
      </w:r>
      <w:r>
        <w:rPr>
          <w:rFonts w:hint="eastAsia" w:ascii="微软雅黑" w:hAnsi="微软雅黑" w:eastAsia="微软雅黑" w:cstheme="minorBidi"/>
          <w:sz w:val="24"/>
          <w:szCs w:val="24"/>
        </w:rPr>
        <w:t xml:space="preserve">DTLS </w:t>
      </w:r>
      <w:r>
        <w:rPr>
          <w:rFonts w:hint="eastAsia" w:ascii="微软雅黑" w:hAnsi="微软雅黑" w:eastAsia="微软雅黑"/>
          <w:sz w:val="24"/>
          <w:szCs w:val="24"/>
        </w:rPr>
        <w:t>安全连接，</w:t>
      </w:r>
      <w:r>
        <w:rPr>
          <w:rFonts w:hint="eastAsia" w:ascii="微软雅黑" w:hAnsi="微软雅黑" w:eastAsia="微软雅黑" w:cstheme="minorBidi"/>
          <w:sz w:val="24"/>
          <w:szCs w:val="24"/>
        </w:rPr>
        <w:t xml:space="preserve">X509 </w:t>
      </w:r>
      <w:r>
        <w:rPr>
          <w:rFonts w:hint="eastAsia" w:ascii="微软雅黑" w:hAnsi="微软雅黑" w:eastAsia="微软雅黑"/>
          <w:sz w:val="24"/>
          <w:szCs w:val="24"/>
        </w:rPr>
        <w:t>证书、</w:t>
      </w:r>
      <w:r>
        <w:rPr>
          <w:rFonts w:hint="eastAsia" w:ascii="微软雅黑" w:hAnsi="微软雅黑" w:eastAsia="微软雅黑" w:cstheme="minorBidi"/>
          <w:sz w:val="24"/>
          <w:szCs w:val="24"/>
        </w:rPr>
        <w:t>OAuth2</w:t>
      </w:r>
      <w:r>
        <w:rPr>
          <w:rFonts w:hint="eastAsia" w:ascii="微软雅黑" w:hAnsi="微软雅黑" w:eastAsia="微软雅黑"/>
          <w:sz w:val="24"/>
          <w:szCs w:val="24"/>
        </w:rPr>
        <w:t>、</w:t>
      </w:r>
      <w:r>
        <w:rPr>
          <w:rFonts w:hint="eastAsia" w:ascii="微软雅黑" w:hAnsi="微软雅黑" w:eastAsia="微软雅黑" w:cstheme="minorBidi"/>
          <w:sz w:val="24"/>
          <w:szCs w:val="24"/>
        </w:rPr>
        <w:t xml:space="preserve">JWT Token </w:t>
      </w:r>
      <w:r>
        <w:rPr>
          <w:rFonts w:hint="eastAsia" w:ascii="微软雅黑" w:hAnsi="微软雅黑" w:eastAsia="微软雅黑"/>
          <w:sz w:val="24"/>
          <w:szCs w:val="24"/>
        </w:rPr>
        <w:t>与用户名密码认证，全面保护物联网传输数据安全。支持基于主题级别的访问控制，访问控制信息可以保存在</w:t>
      </w:r>
      <w:r>
        <w:rPr>
          <w:rFonts w:hint="eastAsia" w:ascii="微软雅黑" w:hAnsi="微软雅黑" w:eastAsia="微软雅黑" w:cstheme="minorBidi"/>
          <w:sz w:val="24"/>
          <w:szCs w:val="24"/>
        </w:rPr>
        <w:t>Redis</w:t>
      </w:r>
      <w:r>
        <w:rPr>
          <w:rFonts w:hint="eastAsia" w:ascii="微软雅黑" w:hAnsi="微软雅黑" w:eastAsia="微软雅黑"/>
          <w:sz w:val="24"/>
          <w:szCs w:val="24"/>
        </w:rPr>
        <w:t>、</w:t>
      </w:r>
      <w:r>
        <w:rPr>
          <w:rFonts w:hint="eastAsia" w:ascii="微软雅黑" w:hAnsi="微软雅黑" w:eastAsia="微软雅黑" w:cstheme="minorBidi"/>
          <w:sz w:val="24"/>
          <w:szCs w:val="24"/>
        </w:rPr>
        <w:t>MySQL</w:t>
      </w:r>
      <w:r>
        <w:rPr>
          <w:rFonts w:hint="eastAsia" w:ascii="微软雅黑" w:hAnsi="微软雅黑" w:eastAsia="微软雅黑"/>
          <w:sz w:val="24"/>
          <w:szCs w:val="24"/>
        </w:rPr>
        <w:t>、</w:t>
      </w:r>
      <w:r>
        <w:rPr>
          <w:rFonts w:hint="eastAsia" w:ascii="微软雅黑" w:hAnsi="微软雅黑" w:eastAsia="微软雅黑" w:cstheme="minorBidi"/>
          <w:sz w:val="24"/>
          <w:szCs w:val="24"/>
        </w:rPr>
        <w:t>PostgreSQL</w:t>
      </w:r>
      <w:r>
        <w:rPr>
          <w:rFonts w:hint="eastAsia" w:ascii="微软雅黑" w:hAnsi="微软雅黑" w:eastAsia="微软雅黑"/>
          <w:sz w:val="24"/>
          <w:szCs w:val="24"/>
        </w:rPr>
        <w:t>、</w:t>
      </w:r>
      <w:r>
        <w:rPr>
          <w:rFonts w:hint="eastAsia" w:ascii="微软雅黑" w:hAnsi="微软雅黑" w:eastAsia="微软雅黑" w:cstheme="minorBidi"/>
          <w:sz w:val="24"/>
          <w:szCs w:val="24"/>
        </w:rPr>
        <w:t xml:space="preserve">MongoDB </w:t>
      </w:r>
      <w:r>
        <w:rPr>
          <w:rFonts w:hint="eastAsia" w:ascii="微软雅黑" w:hAnsi="微软雅黑" w:eastAsia="微软雅黑"/>
          <w:sz w:val="24"/>
          <w:szCs w:val="24"/>
        </w:rPr>
        <w:t>和自定义的</w:t>
      </w:r>
      <w:r>
        <w:rPr>
          <w:rFonts w:hint="eastAsia" w:ascii="微软雅黑" w:hAnsi="微软雅黑" w:eastAsia="微软雅黑" w:cstheme="minorBidi"/>
          <w:sz w:val="24"/>
          <w:szCs w:val="24"/>
        </w:rPr>
        <w:t xml:space="preserve"> HTTP </w:t>
      </w:r>
      <w:r>
        <w:rPr>
          <w:rFonts w:hint="eastAsia" w:ascii="微软雅黑" w:hAnsi="微软雅黑" w:eastAsia="微软雅黑"/>
          <w:sz w:val="24"/>
          <w:szCs w:val="24"/>
        </w:rPr>
        <w:t>认证</w:t>
      </w:r>
      <w:r>
        <w:rPr>
          <w:rFonts w:hint="default" w:ascii="微软雅黑" w:hAnsi="微软雅黑" w:eastAsia="微软雅黑"/>
          <w:sz w:val="24"/>
          <w:szCs w:val="24"/>
        </w:rPr>
        <w:t>服务中。</w:t>
      </w:r>
    </w:p>
    <w:p>
      <w:pPr>
        <w:pStyle w:val="11"/>
        <w:widowControl w:val="0"/>
        <w:numPr>
          <w:ilvl w:val="-1"/>
          <w:numId w:val="0"/>
        </w:numPr>
        <w:ind w:left="420"/>
        <w:jc w:val="both"/>
        <w:rPr>
          <w:rFonts w:hint="default" w:ascii="微软雅黑" w:hAnsi="微软雅黑" w:eastAsia="微软雅黑" w:cstheme="minorBidi"/>
          <w:sz w:val="24"/>
          <w:szCs w:val="24"/>
        </w:rPr>
      </w:pPr>
    </w:p>
    <w:p>
      <w:pPr>
        <w:pStyle w:val="11"/>
        <w:widowControl w:val="0"/>
        <w:numPr>
          <w:ilvl w:val="0"/>
          <w:numId w:val="2"/>
        </w:numPr>
        <w:jc w:val="both"/>
        <w:rPr>
          <w:rFonts w:hint="eastAsia" w:ascii="微软雅黑" w:hAnsi="微软雅黑" w:eastAsia="微软雅黑" w:cs="Helvetica Neue"/>
          <w:sz w:val="24"/>
          <w:szCs w:val="24"/>
        </w:rPr>
      </w:pPr>
      <w:r>
        <w:rPr>
          <w:rFonts w:hint="default" w:ascii="微软雅黑" w:hAnsi="微软雅黑" w:eastAsia="微软雅黑"/>
          <w:sz w:val="24"/>
          <w:szCs w:val="24"/>
        </w:rPr>
        <w:t>平台监控：</w:t>
      </w:r>
    </w:p>
    <w:p>
      <w:pPr>
        <w:pStyle w:val="11"/>
        <w:widowControl w:val="0"/>
        <w:numPr>
          <w:ilvl w:val="-1"/>
          <w:numId w:val="0"/>
        </w:numPr>
        <w:ind w:left="420"/>
        <w:rPr>
          <w:rFonts w:hint="default" w:ascii="微软雅黑" w:hAnsi="微软雅黑" w:eastAsia="微软雅黑"/>
          <w:sz w:val="24"/>
          <w:szCs w:val="24"/>
        </w:rPr>
      </w:pPr>
      <w:r>
        <w:rPr>
          <w:rFonts w:hint="eastAsia" w:ascii="微软雅黑" w:hAnsi="微软雅黑" w:eastAsia="微软雅黑"/>
          <w:sz w:val="24"/>
          <w:szCs w:val="24"/>
        </w:rPr>
        <w:t>EMQ X企业版的监控组件提供了内置 EMQ X系统仪表盘，支持外置的 Prometheus可视化告警监控系统，</w:t>
      </w:r>
      <w:r>
        <w:rPr>
          <w:rFonts w:hint="default" w:ascii="微软雅黑" w:hAnsi="微软雅黑" w:eastAsia="微软雅黑"/>
          <w:sz w:val="24"/>
          <w:szCs w:val="24"/>
        </w:rPr>
        <w:t>可以通过</w:t>
      </w:r>
      <w:r>
        <w:rPr>
          <w:rFonts w:hint="eastAsia" w:ascii="微软雅黑" w:hAnsi="微软雅黑" w:eastAsia="微软雅黑"/>
          <w:sz w:val="24"/>
          <w:szCs w:val="24"/>
        </w:rPr>
        <w:t>实时、准确的指标跟踪观测系统运营和业务状态</w:t>
      </w:r>
      <w:r>
        <w:rPr>
          <w:rFonts w:hint="default" w:ascii="微软雅黑" w:hAnsi="微软雅黑" w:eastAsia="微软雅黑"/>
          <w:sz w:val="24"/>
          <w:szCs w:val="24"/>
        </w:rPr>
        <w:t>。</w:t>
      </w:r>
    </w:p>
    <w:p>
      <w:pPr>
        <w:pStyle w:val="11"/>
        <w:widowControl w:val="0"/>
        <w:numPr>
          <w:ilvl w:val="-1"/>
          <w:numId w:val="0"/>
        </w:numPr>
        <w:ind w:left="420"/>
        <w:rPr>
          <w:rFonts w:hint="default" w:ascii="微软雅黑" w:hAnsi="微软雅黑" w:eastAsia="微软雅黑"/>
          <w:sz w:val="24"/>
          <w:szCs w:val="24"/>
        </w:rPr>
      </w:pPr>
    </w:p>
    <w:p>
      <w:pPr>
        <w:widowControl/>
        <w:autoSpaceDE w:val="0"/>
        <w:autoSpaceDN w:val="0"/>
        <w:adjustRightInd w:val="0"/>
        <w:spacing w:after="398" w:line="540" w:lineRule="atLeast"/>
        <w:jc w:val="left"/>
        <w:rPr>
          <w:rFonts w:hint="eastAsia" w:ascii="苹方-简" w:hAnsi="苹方-简" w:eastAsia="苹方-简" w:cs="宋体-简"/>
          <w:b/>
          <w:bCs/>
          <w:color w:val="313131"/>
          <w:kern w:val="0"/>
          <w:sz w:val="48"/>
          <w:szCs w:val="48"/>
        </w:rPr>
      </w:pPr>
      <w:bookmarkStart w:id="0" w:name="_Toc31891552"/>
      <w:r>
        <w:rPr>
          <w:rFonts w:hint="eastAsia" w:ascii="苹方-简" w:hAnsi="苹方-简" w:eastAsia="苹方-简" w:cs="宋体-简"/>
          <w:b/>
          <w:bCs/>
          <w:color w:val="313131"/>
          <w:kern w:val="0"/>
          <w:sz w:val="48"/>
          <w:szCs w:val="48"/>
        </w:rPr>
        <w:t>支持</w:t>
      </w:r>
      <w:bookmarkStart w:id="1" w:name="_GoBack"/>
      <w:bookmarkEnd w:id="1"/>
      <w:r>
        <w:rPr>
          <w:rFonts w:hint="eastAsia" w:ascii="苹方-简" w:hAnsi="苹方-简" w:eastAsia="苹方-简" w:cs="宋体-简"/>
          <w:b/>
          <w:bCs/>
          <w:color w:val="313131"/>
          <w:kern w:val="0"/>
          <w:sz w:val="48"/>
          <w:szCs w:val="48"/>
        </w:rPr>
        <w:t>平台与安装环境</w:t>
      </w:r>
      <w:bookmarkEnd w:id="0"/>
    </w:p>
    <w:p>
      <w:pPr>
        <w:pStyle w:val="13"/>
        <w:widowControl/>
        <w:numPr>
          <w:ilvl w:val="0"/>
          <w:numId w:val="1"/>
        </w:numPr>
        <w:ind w:firstLineChars="0"/>
        <w:jc w:val="left"/>
        <w:rPr>
          <w:rFonts w:hint="eastAsia" w:ascii="微软雅黑" w:hAnsi="微软雅黑" w:eastAsia="微软雅黑"/>
        </w:rPr>
      </w:pPr>
      <w:r>
        <w:rPr>
          <w:rFonts w:hint="eastAsia" w:ascii="微软雅黑" w:hAnsi="微软雅黑" w:eastAsia="微软雅黑"/>
        </w:rPr>
        <w:t>硬件支持：</w:t>
      </w:r>
    </w:p>
    <w:p>
      <w:pPr>
        <w:widowControl/>
        <w:jc w:val="left"/>
        <w:rPr>
          <w:rFonts w:hint="default" w:ascii="微软雅黑" w:hAnsi="微软雅黑" w:eastAsia="微软雅黑"/>
        </w:rPr>
      </w:pPr>
      <w:r>
        <w:rPr>
          <w:rFonts w:hint="eastAsia" w:ascii="微软雅黑" w:hAnsi="微软雅黑" w:eastAsia="微软雅黑"/>
        </w:rPr>
        <w:t>支持各类 x86、ARM 架构</w:t>
      </w:r>
      <w:r>
        <w:rPr>
          <w:rFonts w:hint="default" w:ascii="微软雅黑" w:hAnsi="微软雅黑" w:eastAsia="微软雅黑"/>
        </w:rPr>
        <w:t>服务器</w:t>
      </w:r>
    </w:p>
    <w:p>
      <w:pPr>
        <w:widowControl/>
        <w:jc w:val="left"/>
        <w:rPr>
          <w:rFonts w:hint="eastAsia" w:ascii="微软雅黑" w:hAnsi="微软雅黑" w:eastAsia="微软雅黑"/>
        </w:rPr>
      </w:pPr>
    </w:p>
    <w:p>
      <w:pPr>
        <w:pStyle w:val="13"/>
        <w:widowControl/>
        <w:numPr>
          <w:ilvl w:val="0"/>
          <w:numId w:val="1"/>
        </w:numPr>
        <w:ind w:firstLineChars="0"/>
        <w:jc w:val="left"/>
        <w:rPr>
          <w:rFonts w:hint="eastAsia" w:ascii="微软雅黑" w:hAnsi="微软雅黑" w:eastAsia="微软雅黑"/>
        </w:rPr>
      </w:pPr>
      <w:r>
        <w:rPr>
          <w:rFonts w:hint="eastAsia" w:ascii="微软雅黑" w:hAnsi="微软雅黑" w:eastAsia="微软雅黑"/>
        </w:rPr>
        <w:t>安装包大小：</w:t>
      </w:r>
      <w:r>
        <w:rPr>
          <w:rFonts w:hint="default" w:ascii="微软雅黑" w:hAnsi="微软雅黑" w:eastAsia="微软雅黑"/>
        </w:rPr>
        <w:t>3</w:t>
      </w:r>
      <w:r>
        <w:rPr>
          <w:rFonts w:hint="default" w:ascii="微软雅黑" w:hAnsi="微软雅黑" w:eastAsia="微软雅黑"/>
        </w:rPr>
        <w:t>0</w:t>
      </w:r>
      <w:r>
        <w:rPr>
          <w:rFonts w:hint="eastAsia" w:ascii="微软雅黑" w:hAnsi="微软雅黑" w:eastAsia="微软雅黑"/>
        </w:rPr>
        <w:t>MB 左右</w:t>
      </w:r>
    </w:p>
    <w:p>
      <w:pPr>
        <w:pStyle w:val="13"/>
        <w:widowControl/>
        <w:numPr>
          <w:ilvl w:val="-1"/>
          <w:numId w:val="0"/>
        </w:numPr>
        <w:ind w:left="-420" w:firstLine="0" w:firstLineChars="0"/>
        <w:jc w:val="left"/>
        <w:rPr>
          <w:rFonts w:hint="eastAsia" w:ascii="微软雅黑" w:hAnsi="微软雅黑" w:eastAsia="微软雅黑"/>
        </w:rPr>
      </w:pPr>
    </w:p>
    <w:p>
      <w:pPr>
        <w:pStyle w:val="13"/>
        <w:widowControl/>
        <w:numPr>
          <w:ilvl w:val="0"/>
          <w:numId w:val="1"/>
        </w:numPr>
        <w:ind w:firstLineChars="0"/>
        <w:jc w:val="left"/>
        <w:rPr>
          <w:rFonts w:hint="eastAsia" w:ascii="微软雅黑" w:hAnsi="微软雅黑" w:eastAsia="微软雅黑"/>
        </w:rPr>
      </w:pPr>
      <w:r>
        <w:rPr>
          <w:rFonts w:hint="eastAsia" w:ascii="微软雅黑" w:hAnsi="微软雅黑" w:eastAsia="微软雅黑"/>
        </w:rPr>
        <w:t>最小运行时环境：</w:t>
      </w:r>
    </w:p>
    <w:p>
      <w:pPr>
        <w:widowControl/>
        <w:jc w:val="left"/>
        <w:rPr>
          <w:rFonts w:hint="eastAsia" w:ascii="微软雅黑" w:hAnsi="微软雅黑" w:eastAsia="微软雅黑"/>
        </w:rPr>
      </w:pPr>
      <w:r>
        <w:rPr>
          <w:rFonts w:hint="eastAsia" w:ascii="微软雅黑" w:hAnsi="微软雅黑" w:eastAsia="微软雅黑"/>
        </w:rPr>
        <w:t>CPU：1GH</w:t>
      </w:r>
      <w:r>
        <w:rPr>
          <w:rFonts w:hint="default" w:ascii="微软雅黑" w:hAnsi="微软雅黑" w:eastAsia="微软雅黑"/>
        </w:rPr>
        <w:t>z</w:t>
      </w:r>
    </w:p>
    <w:p>
      <w:pPr>
        <w:widowControl/>
        <w:ind w:firstLine="0"/>
        <w:jc w:val="left"/>
        <w:rPr>
          <w:rFonts w:hint="eastAsia" w:ascii="微软雅黑" w:hAnsi="微软雅黑" w:eastAsia="微软雅黑"/>
        </w:rPr>
      </w:pPr>
      <w:r>
        <w:rPr>
          <w:rFonts w:hint="eastAsia" w:ascii="微软雅黑" w:hAnsi="微软雅黑" w:eastAsia="微软雅黑"/>
        </w:rPr>
        <w:t>内存：</w:t>
      </w:r>
      <w:r>
        <w:rPr>
          <w:rFonts w:hint="default" w:ascii="微软雅黑" w:hAnsi="微软雅黑" w:eastAsia="微软雅黑"/>
        </w:rPr>
        <w:t>1GB</w:t>
      </w:r>
      <w:r>
        <w:rPr>
          <w:rFonts w:hint="eastAsia" w:ascii="微软雅黑" w:hAnsi="微软雅黑" w:eastAsia="微软雅黑"/>
        </w:rPr>
        <w:t xml:space="preserve"> </w:t>
      </w:r>
    </w:p>
    <w:p>
      <w:pPr>
        <w:widowControl/>
        <w:ind w:firstLine="0"/>
        <w:jc w:val="left"/>
        <w:rPr>
          <w:rFonts w:hint="eastAsia" w:ascii="微软雅黑" w:hAnsi="微软雅黑" w:eastAsia="微软雅黑"/>
        </w:rPr>
      </w:pPr>
      <w:r>
        <w:rPr>
          <w:rFonts w:hint="eastAsia" w:ascii="微软雅黑" w:hAnsi="微软雅黑" w:eastAsia="微软雅黑"/>
        </w:rPr>
        <w:t xml:space="preserve">磁盘：1GB </w:t>
      </w:r>
    </w:p>
    <w:p>
      <w:pPr>
        <w:widowControl/>
        <w:ind w:firstLine="0"/>
        <w:jc w:val="left"/>
        <w:rPr>
          <w:rFonts w:hint="eastAsia" w:ascii="微软雅黑" w:hAnsi="微软雅黑" w:eastAsia="微软雅黑"/>
        </w:rPr>
      </w:pPr>
    </w:p>
    <w:p>
      <w:pPr>
        <w:pStyle w:val="13"/>
        <w:widowControl/>
        <w:numPr>
          <w:ilvl w:val="0"/>
          <w:numId w:val="1"/>
        </w:numPr>
        <w:ind w:firstLineChars="0"/>
        <w:jc w:val="left"/>
        <w:rPr>
          <w:rFonts w:hint="eastAsia" w:ascii="微软雅黑" w:hAnsi="微软雅黑" w:eastAsia="微软雅黑"/>
        </w:rPr>
      </w:pPr>
      <w:r>
        <w:rPr>
          <w:rFonts w:hint="eastAsia" w:ascii="微软雅黑" w:hAnsi="微软雅黑" w:eastAsia="微软雅黑"/>
        </w:rPr>
        <w:t>操作系统支持：</w:t>
      </w:r>
    </w:p>
    <w:p>
      <w:pPr>
        <w:widowControl/>
        <w:ind w:firstLine="0"/>
        <w:jc w:val="left"/>
        <w:rPr>
          <w:rFonts w:hint="eastAsia" w:ascii="微软雅黑" w:hAnsi="微软雅黑" w:eastAsia="微软雅黑"/>
        </w:rPr>
      </w:pPr>
      <w:r>
        <w:rPr>
          <w:rFonts w:hint="default" w:ascii="微软雅黑" w:hAnsi="微软雅黑" w:eastAsia="微软雅黑"/>
        </w:rPr>
        <w:t>CentOS/Red Hat</w:t>
      </w:r>
      <w:r>
        <w:rPr>
          <w:rFonts w:hint="eastAsia" w:ascii="微软雅黑" w:hAnsi="微软雅黑" w:eastAsia="微软雅黑"/>
        </w:rPr>
        <w:t>、</w:t>
      </w:r>
      <w:r>
        <w:rPr>
          <w:rFonts w:hint="default" w:ascii="微软雅黑" w:hAnsi="微软雅黑" w:eastAsia="微软雅黑"/>
        </w:rPr>
        <w:t>Ubuntu、Debina、openSUS等主流 Linux 发行版，</w:t>
      </w:r>
      <w:r>
        <w:rPr>
          <w:rFonts w:hint="eastAsia" w:ascii="微软雅黑" w:hAnsi="微软雅黑" w:eastAsia="微软雅黑"/>
        </w:rPr>
        <w:t>Windows</w:t>
      </w:r>
      <w:r>
        <w:rPr>
          <w:rFonts w:hint="default" w:ascii="微软雅黑" w:hAnsi="微软雅黑" w:eastAsia="微软雅黑"/>
        </w:rPr>
        <w:t>、m</w:t>
      </w:r>
      <w:r>
        <w:rPr>
          <w:rFonts w:hint="eastAsia" w:ascii="微软雅黑" w:hAnsi="微软雅黑" w:eastAsia="微软雅黑"/>
        </w:rPr>
        <w:t>acOS</w:t>
      </w:r>
      <w:r>
        <w:rPr>
          <w:rFonts w:hint="default" w:ascii="微软雅黑" w:hAnsi="微软雅黑" w:eastAsia="微软雅黑"/>
        </w:rPr>
        <w:t xml:space="preserve"> 和 FreeBSD等操作系统</w:t>
      </w:r>
      <w:r>
        <w:rPr>
          <w:rFonts w:hint="eastAsia" w:ascii="微软雅黑" w:hAnsi="微软雅黑" w:eastAsia="微软雅黑"/>
        </w:rPr>
        <w:t>以及Docker镜像安装。</w:t>
      </w:r>
    </w:p>
    <w:p>
      <w:pPr>
        <w:keepNext w:val="0"/>
        <w:keepLines w:val="0"/>
        <w:widowControl/>
        <w:suppressLineNumbers w:val="0"/>
        <w:jc w:val="left"/>
        <w:rPr>
          <w:rFonts w:hint="eastAsia" w:ascii="微软雅黑" w:hAnsi="微软雅黑" w:eastAsia="微软雅黑"/>
          <w:lang w:val="en-US" w:eastAsia="zh-CN"/>
        </w:rPr>
      </w:pPr>
    </w:p>
    <w:p>
      <w:pPr>
        <w:pStyle w:val="13"/>
        <w:widowControl/>
        <w:numPr>
          <w:ilvl w:val="0"/>
          <w:numId w:val="1"/>
        </w:numPr>
        <w:ind w:firstLineChars="0"/>
        <w:jc w:val="left"/>
        <w:rPr>
          <w:rFonts w:hint="eastAsia" w:ascii="微软雅黑" w:hAnsi="微软雅黑" w:eastAsia="微软雅黑"/>
        </w:rPr>
      </w:pPr>
      <w:r>
        <w:rPr>
          <w:rFonts w:hint="default" w:ascii="微软雅黑" w:hAnsi="微软雅黑" w:eastAsia="微软雅黑"/>
        </w:rPr>
        <w:t>配置参考</w:t>
      </w:r>
      <w:r>
        <w:rPr>
          <w:rFonts w:hint="eastAsia" w:ascii="微软雅黑" w:hAnsi="微软雅黑" w:eastAsia="微软雅黑"/>
        </w:rPr>
        <w:t>：</w:t>
      </w:r>
    </w:p>
    <w:p>
      <w:pPr>
        <w:widowControl/>
        <w:ind w:firstLine="0" w:firstLineChars="0"/>
        <w:jc w:val="left"/>
        <w:rPr>
          <w:rFonts w:hint="default" w:ascii="微软雅黑" w:hAnsi="微软雅黑" w:eastAsia="微软雅黑" w:cs="Helvetica Neue"/>
          <w:kern w:val="0"/>
          <w:sz w:val="24"/>
          <w:szCs w:val="24"/>
          <w:lang w:eastAsia="zh-CN" w:bidi="ar-SA"/>
        </w:rPr>
      </w:pPr>
      <w:r>
        <w:rPr>
          <w:rFonts w:hint="default" w:ascii="微软雅黑" w:hAnsi="微软雅黑" w:eastAsia="微软雅黑" w:cs="Helvetica Neue"/>
          <w:kern w:val="0"/>
          <w:sz w:val="24"/>
          <w:szCs w:val="24"/>
          <w:lang w:eastAsia="zh-CN" w:bidi="ar-SA"/>
        </w:rPr>
        <w:t>具体硬件配置视接入设备数量与使用场景（消息频率）而定，在 100 万设备连接，每秒 2 万条消息的场景下所需硬件配置为3节点集群，每个节点 8 核CPU 、32GB 内存、50 GB 磁盘空间。</w:t>
      </w:r>
    </w:p>
    <w:p>
      <w:pPr>
        <w:widowControl/>
        <w:autoSpaceDE/>
        <w:autoSpaceDN/>
        <w:adjustRightInd/>
        <w:spacing w:after="0" w:line="240" w:lineRule="auto"/>
        <w:jc w:val="left"/>
        <w:rPr>
          <w:rFonts w:hint="eastAsia" w:ascii="微软雅黑" w:hAnsi="微软雅黑" w:eastAsia="微软雅黑"/>
        </w:rPr>
      </w:pPr>
    </w:p>
    <w:p>
      <w:pPr>
        <w:pStyle w:val="13"/>
        <w:widowControl/>
        <w:numPr>
          <w:ilvl w:val="0"/>
          <w:numId w:val="1"/>
        </w:numPr>
        <w:ind w:firstLineChars="0"/>
        <w:jc w:val="left"/>
        <w:rPr>
          <w:rFonts w:hint="default" w:ascii="微软雅黑" w:hAnsi="微软雅黑" w:eastAsia="微软雅黑" w:cs="Helvetica Neue"/>
          <w:kern w:val="0"/>
          <w:sz w:val="24"/>
          <w:szCs w:val="24"/>
          <w:lang w:eastAsia="zh-CN" w:bidi="ar-SA"/>
        </w:rPr>
      </w:pPr>
      <w:r>
        <w:rPr>
          <w:rFonts w:hint="default" w:ascii="微软雅黑" w:hAnsi="微软雅黑" w:eastAsia="微软雅黑"/>
        </w:rPr>
        <w:t>生产部署</w:t>
      </w:r>
      <w:r>
        <w:rPr>
          <w:rFonts w:hint="eastAsia" w:ascii="微软雅黑" w:hAnsi="微软雅黑" w:eastAsia="微软雅黑"/>
        </w:rPr>
        <w:t>：</w:t>
      </w:r>
    </w:p>
    <w:p>
      <w:pPr>
        <w:keepNext w:val="0"/>
        <w:keepLines w:val="0"/>
        <w:widowControl/>
        <w:suppressLineNumbers w:val="0"/>
        <w:jc w:val="left"/>
        <w:rPr>
          <w:rFonts w:hint="default" w:ascii="微软雅黑" w:hAnsi="微软雅黑" w:eastAsia="微软雅黑" w:cs="Helvetica Neue"/>
          <w:kern w:val="0"/>
          <w:sz w:val="24"/>
          <w:szCs w:val="24"/>
          <w:lang w:eastAsia="zh-CN" w:bidi="ar-SA"/>
        </w:rPr>
      </w:pPr>
      <w:r>
        <w:rPr>
          <w:rFonts w:hint="default" w:ascii="微软雅黑" w:hAnsi="微软雅黑" w:eastAsia="微软雅黑" w:cs="Helvetica Neue"/>
          <w:kern w:val="0"/>
          <w:sz w:val="24"/>
          <w:szCs w:val="24"/>
          <w:lang w:eastAsia="zh-CN" w:bidi="ar-SA"/>
        </w:rPr>
        <w:t>生产环境中推荐使用集群部署，至少使用2个节点组建集群，通过负载均衡器（Load balancing）</w:t>
      </w:r>
      <w:r>
        <w:rPr>
          <w:rFonts w:hint="default" w:ascii="微软雅黑" w:hAnsi="微软雅黑" w:eastAsia="微软雅黑" w:cs="Helvetica Neue"/>
          <w:kern w:val="0"/>
          <w:sz w:val="24"/>
          <w:szCs w:val="24"/>
          <w:lang w:val="en-US" w:eastAsia="zh-CN" w:bidi="ar-SA"/>
        </w:rPr>
        <w:t>提高 EMQ X 集群可用性、实现负载平衡以及动态扩容。</w:t>
      </w:r>
    </w:p>
    <w:p>
      <w:pPr>
        <w:pStyle w:val="11"/>
        <w:widowControl w:val="0"/>
        <w:numPr>
          <w:ilvl w:val="-1"/>
          <w:numId w:val="0"/>
        </w:numPr>
        <w:ind w:left="420"/>
        <w:rPr>
          <w:rFonts w:hint="default" w:ascii="微软雅黑" w:hAnsi="微软雅黑" w:eastAsia="微软雅黑"/>
          <w:sz w:val="24"/>
          <w:szCs w:val="24"/>
        </w:rPr>
      </w:pPr>
    </w:p>
    <w:p>
      <w:pPr>
        <w:widowControl/>
        <w:autoSpaceDE w:val="0"/>
        <w:autoSpaceDN w:val="0"/>
        <w:adjustRightInd w:val="0"/>
        <w:spacing w:after="398" w:line="540" w:lineRule="atLeast"/>
        <w:ind w:firstLine="0" w:firstLineChars="0"/>
        <w:jc w:val="left"/>
        <w:rPr>
          <w:rFonts w:hint="eastAsia" w:ascii="苹方-简" w:hAnsi="苹方-简" w:eastAsia="苹方-简" w:cs="宋体-简"/>
          <w:b/>
          <w:bCs/>
          <w:color w:val="313131"/>
          <w:kern w:val="0"/>
          <w:sz w:val="48"/>
          <w:szCs w:val="48"/>
        </w:rPr>
      </w:pPr>
      <w:r>
        <w:rPr>
          <w:rFonts w:hint="eastAsia" w:ascii="苹方-简" w:hAnsi="苹方-简" w:eastAsia="苹方-简" w:cs="宋体-简"/>
          <w:b/>
          <w:bCs/>
          <w:color w:val="313131"/>
          <w:kern w:val="0"/>
          <w:sz w:val="48"/>
          <w:szCs w:val="48"/>
        </w:rPr>
        <w:t>应用场景</w:t>
      </w:r>
    </w:p>
    <w:p>
      <w:pPr>
        <w:autoSpaceDE w:val="0"/>
        <w:autoSpaceDN w:val="0"/>
        <w:adjustRightInd w:val="0"/>
        <w:spacing w:after="398" w:line="540" w:lineRule="atLeast"/>
        <w:ind w:firstLine="480" w:firstLineChars="200"/>
        <w:rPr>
          <w:rFonts w:hint="default" w:ascii="微软雅黑" w:hAnsi="微软雅黑" w:eastAsia="微软雅黑" w:cs="Helvetica Neue"/>
          <w:kern w:val="0"/>
          <w:sz w:val="24"/>
          <w:szCs w:val="24"/>
          <w:lang w:val="en-US" w:eastAsia="zh-CN" w:bidi="ar-SA"/>
        </w:rPr>
      </w:pPr>
      <w:r>
        <w:rPr>
          <w:rFonts w:hint="default" w:ascii="微软雅黑" w:hAnsi="微软雅黑" w:eastAsia="微软雅黑" w:cs="Helvetica Neue"/>
          <w:kern w:val="0"/>
          <w:sz w:val="24"/>
          <w:szCs w:val="24"/>
          <w:lang w:val="en-US" w:eastAsia="zh-CN" w:bidi="ar-SA"/>
        </w:rPr>
        <w:t>随着 5G 技术的商用落地，其增强移动带宽、海量物联、高可靠超低延时通信等特性将进一步提升物联网技术应用价值</w:t>
      </w:r>
      <w:r>
        <w:rPr>
          <w:rFonts w:hint="default" w:ascii="微软雅黑" w:hAnsi="微软雅黑" w:eastAsia="微软雅黑" w:cs="Helvetica Neue"/>
          <w:kern w:val="0"/>
          <w:sz w:val="24"/>
          <w:szCs w:val="24"/>
          <w:lang w:eastAsia="zh-CN" w:bidi="ar-SA"/>
        </w:rPr>
        <w:t xml:space="preserve">， </w:t>
      </w:r>
      <w:r>
        <w:rPr>
          <w:rFonts w:hint="default" w:ascii="微软雅黑" w:hAnsi="微软雅黑" w:eastAsia="微软雅黑" w:cs="Helvetica Neue"/>
          <w:kern w:val="0"/>
          <w:sz w:val="24"/>
          <w:szCs w:val="24"/>
          <w:lang w:val="en-US" w:eastAsia="zh-CN" w:bidi="ar-SA"/>
        </w:rPr>
        <w:t>以物联网为代表的新一代信息技术成为</w:t>
      </w:r>
      <w:r>
        <w:rPr>
          <w:rFonts w:hint="default" w:ascii="微软雅黑" w:hAnsi="微软雅黑" w:eastAsia="微软雅黑" w:cs="Helvetica Neue"/>
          <w:kern w:val="0"/>
          <w:sz w:val="24"/>
          <w:szCs w:val="24"/>
          <w:lang w:eastAsia="zh-CN" w:bidi="ar-SA"/>
        </w:rPr>
        <w:t>构建</w:t>
      </w:r>
      <w:r>
        <w:rPr>
          <w:rFonts w:hint="default" w:ascii="微软雅黑" w:hAnsi="微软雅黑" w:eastAsia="微软雅黑" w:cs="Helvetica Neue"/>
          <w:kern w:val="0"/>
          <w:sz w:val="24"/>
          <w:szCs w:val="24"/>
          <w:lang w:val="en-US" w:eastAsia="zh-CN" w:bidi="ar-SA"/>
        </w:rPr>
        <w:t>工业基础性行业竞争优势的主要推动力。</w:t>
      </w:r>
    </w:p>
    <w:p>
      <w:pPr>
        <w:widowControl/>
        <w:autoSpaceDE w:val="0"/>
        <w:autoSpaceDN w:val="0"/>
        <w:adjustRightInd w:val="0"/>
        <w:spacing w:after="398" w:line="540" w:lineRule="atLeast"/>
        <w:jc w:val="left"/>
        <w:rPr>
          <w:rFonts w:ascii="苹方-简" w:hAnsi="苹方-简" w:eastAsia="苹方-简" w:cs="Georgia"/>
          <w:b/>
          <w:bCs/>
          <w:color w:val="313131"/>
          <w:kern w:val="0"/>
          <w:sz w:val="48"/>
          <w:szCs w:val="48"/>
        </w:rPr>
      </w:pPr>
      <w:r>
        <w:rPr>
          <w:rFonts w:hint="eastAsia" w:ascii="苹方-简" w:hAnsi="苹方-简" w:eastAsia="苹方-简" w:cs="宋体-简"/>
          <w:b/>
          <w:bCs/>
          <w:color w:val="313131"/>
          <w:kern w:val="0"/>
          <w:sz w:val="40"/>
          <w:szCs w:val="40"/>
        </w:rPr>
        <w:t>通用物联网云平台</w:t>
      </w:r>
    </w:p>
    <w:p>
      <w:pPr>
        <w:pStyle w:val="11"/>
        <w:ind w:firstLine="420"/>
        <w:rPr>
          <w:rFonts w:hint="eastAsia" w:ascii="微软雅黑" w:hAnsi="微软雅黑" w:eastAsia="微软雅黑"/>
          <w:sz w:val="24"/>
          <w:szCs w:val="24"/>
        </w:rPr>
      </w:pPr>
      <w:r>
        <w:rPr>
          <w:rFonts w:ascii="微软雅黑" w:hAnsi="微软雅黑" w:eastAsia="微软雅黑" w:cs="Helvetica Neue"/>
          <w:sz w:val="24"/>
          <w:szCs w:val="24"/>
        </w:rPr>
        <w:t xml:space="preserve">EMQ X </w:t>
      </w:r>
      <w:r>
        <w:rPr>
          <w:rFonts w:hint="eastAsia" w:ascii="微软雅黑" w:hAnsi="微软雅黑" w:eastAsia="微软雅黑"/>
          <w:sz w:val="24"/>
          <w:szCs w:val="24"/>
        </w:rPr>
        <w:t>平台提供物联网应用运行所需的安全、连接、存储等完整云端服务，基于</w:t>
      </w:r>
      <w:r>
        <w:rPr>
          <w:rFonts w:ascii="微软雅黑" w:hAnsi="微软雅黑" w:eastAsia="微软雅黑" w:cs="Helvetica Neue"/>
          <w:sz w:val="24"/>
          <w:szCs w:val="24"/>
        </w:rPr>
        <w:t xml:space="preserve"> MQTT</w:t>
      </w:r>
      <w:r>
        <w:rPr>
          <w:rFonts w:hint="eastAsia" w:ascii="微软雅黑" w:hAnsi="微软雅黑" w:eastAsia="微软雅黑"/>
          <w:sz w:val="24"/>
          <w:szCs w:val="24"/>
        </w:rPr>
        <w:t>、</w:t>
      </w:r>
      <w:r>
        <w:rPr>
          <w:rFonts w:ascii="微软雅黑" w:hAnsi="微软雅黑" w:eastAsia="微软雅黑" w:cs="Helvetica Neue"/>
          <w:sz w:val="24"/>
          <w:szCs w:val="24"/>
        </w:rPr>
        <w:t>CoAP</w:t>
      </w:r>
      <w:r>
        <w:rPr>
          <w:rFonts w:hint="eastAsia" w:ascii="微软雅黑" w:hAnsi="微软雅黑" w:eastAsia="微软雅黑" w:cs="Helvetica Neue"/>
          <w:sz w:val="24"/>
          <w:szCs w:val="24"/>
        </w:rPr>
        <w:t>等通用物联网协议</w:t>
      </w:r>
      <w:r>
        <w:rPr>
          <w:rFonts w:hint="eastAsia" w:ascii="微软雅黑" w:hAnsi="微软雅黑" w:eastAsia="微软雅黑"/>
          <w:sz w:val="24"/>
          <w:szCs w:val="24"/>
        </w:rPr>
        <w:t>连接海量设备、消息、数据、应用，实现跨行业、跨网络的端到端万物互联，助力企业以周粒度快速开发与交付行业应用。</w:t>
      </w:r>
    </w:p>
    <w:p>
      <w:pPr>
        <w:pStyle w:val="11"/>
        <w:rPr>
          <w:rFonts w:hint="eastAsia" w:ascii="苹方-简" w:hAnsi="苹方-简" w:eastAsia="苹方-简" w:cs="宋体-简"/>
          <w:b/>
          <w:bCs/>
          <w:color w:val="313131"/>
          <w:sz w:val="40"/>
          <w:szCs w:val="40"/>
        </w:rPr>
      </w:pPr>
    </w:p>
    <w:p>
      <w:pPr>
        <w:autoSpaceDE w:val="0"/>
        <w:autoSpaceDN w:val="0"/>
        <w:adjustRightInd w:val="0"/>
        <w:spacing w:after="400"/>
        <w:rPr>
          <w:rFonts w:ascii="苹方-简" w:hAnsi="苹方-简" w:eastAsia="苹方-简" w:cs="宋体-简"/>
          <w:b/>
          <w:bCs/>
          <w:color w:val="313131"/>
          <w:sz w:val="40"/>
          <w:szCs w:val="40"/>
        </w:rPr>
      </w:pPr>
      <w:r>
        <w:rPr>
          <w:rFonts w:hint="eastAsia" w:ascii="苹方-简" w:hAnsi="苹方-简" w:eastAsia="苹方-简" w:cs="宋体-简"/>
          <w:b/>
          <w:bCs/>
          <w:color w:val="313131"/>
          <w:sz w:val="40"/>
          <w:szCs w:val="40"/>
        </w:rPr>
        <w:t>低功耗NB-IoT平台方案</w:t>
      </w:r>
    </w:p>
    <w:p>
      <w:pPr>
        <w:pStyle w:val="11"/>
        <w:ind w:firstLine="480"/>
        <w:rPr>
          <w:rFonts w:ascii="微软雅黑" w:hAnsi="微软雅黑" w:eastAsia="微软雅黑" w:cs="Helvetica Neue"/>
          <w:sz w:val="24"/>
          <w:szCs w:val="24"/>
        </w:rPr>
      </w:pPr>
      <w:r>
        <w:rPr>
          <w:rFonts w:hint="eastAsia" w:ascii="微软雅黑" w:hAnsi="微软雅黑" w:eastAsia="微软雅黑" w:cs="Helvetica Neue"/>
          <w:sz w:val="24"/>
          <w:szCs w:val="24"/>
        </w:rPr>
        <w:t>三大运营商为物联网投资建设的低功耗广域蜂窝网络NB-IoT已经全面商用，NB-IoT具有强覆盖、低功耗、低成本等特性。EMQ X的NB-IoT平台方案通过对CoAP／LwM2M协议的支持能够全面对接三大运营商的NB-IoT网络，具备海量设备接入、管理与数据搜集能力。针对设备的低功耗休眠机制，EMQ X设计了灵活的消息缓存管理以及可靠的反响控制功能。</w:t>
      </w:r>
    </w:p>
    <w:p>
      <w:pPr>
        <w:pStyle w:val="11"/>
        <w:ind w:firstLine="480"/>
        <w:rPr>
          <w:rFonts w:ascii="微软雅黑" w:hAnsi="微软雅黑" w:eastAsia="微软雅黑" w:cs="Helvetica Neue"/>
        </w:rPr>
      </w:pPr>
    </w:p>
    <w:p>
      <w:pPr>
        <w:widowControl/>
        <w:autoSpaceDE w:val="0"/>
        <w:autoSpaceDN w:val="0"/>
        <w:adjustRightInd w:val="0"/>
        <w:spacing w:after="400"/>
        <w:jc w:val="left"/>
        <w:rPr>
          <w:rFonts w:ascii="苹方-简" w:hAnsi="苹方-简" w:eastAsia="苹方-简" w:cs="Georgia"/>
          <w:b/>
          <w:bCs/>
          <w:color w:val="313131"/>
          <w:kern w:val="0"/>
          <w:sz w:val="40"/>
          <w:szCs w:val="40"/>
        </w:rPr>
      </w:pPr>
      <w:r>
        <w:rPr>
          <w:rFonts w:hint="eastAsia" w:ascii="苹方-简" w:hAnsi="苹方-简" w:eastAsia="苹方-简" w:cs="宋体-简"/>
          <w:b/>
          <w:bCs/>
          <w:color w:val="313131"/>
          <w:kern w:val="0"/>
          <w:sz w:val="40"/>
          <w:szCs w:val="40"/>
        </w:rPr>
        <w:t>车联网消息平台</w:t>
      </w:r>
    </w:p>
    <w:p>
      <w:pPr>
        <w:widowControl/>
        <w:autoSpaceDE w:val="0"/>
        <w:autoSpaceDN w:val="0"/>
        <w:adjustRightInd w:val="0"/>
        <w:spacing w:after="400"/>
        <w:jc w:val="left"/>
        <w:rPr>
          <w:rFonts w:ascii="苹方-简" w:hAnsi="苹方-简" w:eastAsia="苹方-简" w:cs="宋体-简"/>
          <w:b/>
          <w:bCs/>
          <w:color w:val="313131"/>
          <w:kern w:val="0"/>
          <w:sz w:val="40"/>
          <w:szCs w:val="40"/>
        </w:rPr>
      </w:pPr>
      <w:r>
        <w:rPr>
          <w:rFonts w:hint="eastAsia" w:ascii="微软雅黑" w:hAnsi="微软雅黑" w:eastAsia="微软雅黑" w:cs="Helvetica Neue"/>
        </w:rPr>
        <w:t xml:space="preserve">   近年来车联网业务发展十分迅速，车联网应用涵盖了车辆数据监控、车辆自动报警、辅助驾驶、远程求助支持、多媒体等业务。车联网应用场景中，车机与平台间的消息传输数据量大，一些业务数据对连接和数据处理延时有比较高的要求。EMQ X为车联网平台提供了安全稳定的车机设备连接与毫秒级延时的消息传输能力，为车联网业务提供了强有力的保障。</w:t>
      </w:r>
    </w:p>
    <w:p>
      <w:pPr>
        <w:widowControl/>
        <w:autoSpaceDE w:val="0"/>
        <w:autoSpaceDN w:val="0"/>
        <w:adjustRightInd w:val="0"/>
        <w:spacing w:after="400" w:line="440" w:lineRule="atLeast"/>
        <w:jc w:val="left"/>
        <w:rPr>
          <w:rFonts w:ascii="苹方-简" w:hAnsi="苹方-简" w:eastAsia="苹方-简" w:cs="Georgia"/>
          <w:b/>
          <w:bCs/>
          <w:color w:val="313131"/>
          <w:kern w:val="0"/>
          <w:sz w:val="40"/>
          <w:szCs w:val="40"/>
        </w:rPr>
      </w:pPr>
      <w:r>
        <w:rPr>
          <w:rFonts w:hint="eastAsia" w:ascii="苹方-简" w:hAnsi="苹方-简" w:eastAsia="苹方-简" w:cs="宋体-简"/>
          <w:b/>
          <w:bCs/>
          <w:color w:val="313131"/>
          <w:kern w:val="0"/>
          <w:sz w:val="40"/>
          <w:szCs w:val="40"/>
        </w:rPr>
        <w:t>工业物联网平台</w:t>
      </w:r>
    </w:p>
    <w:p>
      <w:pPr>
        <w:pStyle w:val="11"/>
        <w:ind w:firstLine="420"/>
        <w:rPr>
          <w:rFonts w:hint="eastAsia" w:ascii="微软雅黑" w:hAnsi="微软雅黑" w:eastAsia="微软雅黑" w:cs="Helvetica Neue"/>
          <w:sz w:val="24"/>
          <w:szCs w:val="24"/>
        </w:rPr>
      </w:pPr>
      <w:r>
        <w:rPr>
          <w:rFonts w:ascii="微软雅黑" w:hAnsi="微软雅黑" w:eastAsia="微软雅黑" w:cs="Helvetica Neue"/>
          <w:sz w:val="24"/>
          <w:szCs w:val="24"/>
        </w:rPr>
        <w:t xml:space="preserve">EMQ X </w:t>
      </w:r>
      <w:r>
        <w:rPr>
          <w:rFonts w:hint="eastAsia" w:ascii="微软雅黑" w:hAnsi="微软雅黑" w:eastAsia="微软雅黑" w:cs="Helvetica Neue"/>
          <w:sz w:val="24"/>
          <w:szCs w:val="24"/>
        </w:rPr>
        <w:t>平台针对新型工业</w:t>
      </w:r>
      <w:r>
        <w:rPr>
          <w:rFonts w:ascii="微软雅黑" w:hAnsi="微软雅黑" w:eastAsia="微软雅黑" w:cs="Helvetica Neue"/>
          <w:sz w:val="24"/>
          <w:szCs w:val="24"/>
        </w:rPr>
        <w:t>4.0</w:t>
      </w:r>
      <w:r>
        <w:rPr>
          <w:rFonts w:hint="eastAsia" w:ascii="微软雅黑" w:hAnsi="微软雅黑" w:eastAsia="微软雅黑" w:cs="Helvetica Neue"/>
          <w:sz w:val="24"/>
          <w:szCs w:val="24"/>
        </w:rPr>
        <w:t>建设以及传统工业的旧网改造，提供工业多协议接入、双向实时数据流式处理、海量信息高速存储等全栈服务，毫秒级数据时延与高可靠</w:t>
      </w:r>
      <w:r>
        <w:rPr>
          <w:rFonts w:ascii="微软雅黑" w:hAnsi="微软雅黑" w:eastAsia="微软雅黑" w:cs="Helvetica Neue"/>
          <w:sz w:val="24"/>
          <w:szCs w:val="24"/>
        </w:rPr>
        <w:t xml:space="preserve"> QOS </w:t>
      </w:r>
      <w:r>
        <w:rPr>
          <w:rFonts w:hint="eastAsia" w:ascii="微软雅黑" w:hAnsi="微软雅黑" w:eastAsia="微软雅黑" w:cs="Helvetica Neue"/>
          <w:sz w:val="24"/>
          <w:szCs w:val="24"/>
        </w:rPr>
        <w:t>保障工业网络全面信息化和智能化，实现企业的高效运营与价值创新。</w:t>
      </w:r>
    </w:p>
    <w:p>
      <w:pPr>
        <w:pStyle w:val="11"/>
        <w:ind w:firstLine="420"/>
        <w:rPr>
          <w:rFonts w:hint="eastAsia" w:ascii="微软雅黑" w:hAnsi="微软雅黑" w:eastAsia="微软雅黑" w:cs="Helvetica Neue"/>
          <w:sz w:val="24"/>
          <w:szCs w:val="24"/>
        </w:rPr>
      </w:pPr>
    </w:p>
    <w:p>
      <w:pPr>
        <w:widowControl/>
        <w:autoSpaceDE w:val="0"/>
        <w:autoSpaceDN w:val="0"/>
        <w:adjustRightInd w:val="0"/>
        <w:spacing w:after="400" w:line="440" w:lineRule="atLeast"/>
        <w:jc w:val="left"/>
        <w:rPr>
          <w:ins w:id="0" w:author="W I v" w:date="2020-02-11T11:08:25Z"/>
          <w:rFonts w:hint="default" w:ascii="苹方-简" w:hAnsi="苹方-简" w:eastAsia="苹方-简" w:cs="宋体-简"/>
          <w:b/>
          <w:bCs/>
          <w:color w:val="313131"/>
          <w:kern w:val="0"/>
          <w:sz w:val="40"/>
          <w:szCs w:val="40"/>
        </w:rPr>
      </w:pPr>
    </w:p>
    <w:p>
      <w:pPr>
        <w:widowControl/>
        <w:autoSpaceDE w:val="0"/>
        <w:autoSpaceDN w:val="0"/>
        <w:adjustRightInd w:val="0"/>
        <w:spacing w:after="400" w:line="440" w:lineRule="atLeast"/>
        <w:jc w:val="left"/>
        <w:rPr>
          <w:rFonts w:ascii="苹方-简" w:hAnsi="苹方-简" w:eastAsia="苹方-简" w:cs="Georgia"/>
          <w:b/>
          <w:bCs/>
          <w:color w:val="313131"/>
          <w:kern w:val="0"/>
          <w:sz w:val="40"/>
          <w:szCs w:val="40"/>
        </w:rPr>
      </w:pPr>
      <w:r>
        <w:rPr>
          <w:rFonts w:hint="default" w:ascii="苹方-简" w:hAnsi="苹方-简" w:eastAsia="苹方-简" w:cs="宋体-简"/>
          <w:b/>
          <w:bCs/>
          <w:color w:val="313131"/>
          <w:kern w:val="0"/>
          <w:sz w:val="40"/>
          <w:szCs w:val="40"/>
        </w:rPr>
        <w:t>泛在电力</w:t>
      </w:r>
      <w:r>
        <w:rPr>
          <w:rFonts w:hint="eastAsia" w:ascii="苹方-简" w:hAnsi="苹方-简" w:eastAsia="苹方-简" w:cs="宋体-简"/>
          <w:b/>
          <w:bCs/>
          <w:color w:val="313131"/>
          <w:kern w:val="0"/>
          <w:sz w:val="40"/>
          <w:szCs w:val="40"/>
        </w:rPr>
        <w:t>物联网平台</w:t>
      </w:r>
    </w:p>
    <w:p>
      <w:pPr>
        <w:keepNext w:val="0"/>
        <w:keepLines w:val="0"/>
        <w:widowControl/>
        <w:suppressLineNumbers w:val="0"/>
        <w:ind w:firstLine="420"/>
        <w:jc w:val="left"/>
        <w:rPr>
          <w:rFonts w:ascii="微软雅黑" w:hAnsi="微软雅黑" w:eastAsia="微软雅黑" w:cs="Helvetica Neue"/>
          <w:kern w:val="0"/>
        </w:rPr>
      </w:pPr>
      <w:r>
        <w:rPr>
          <w:rFonts w:ascii="微软雅黑" w:hAnsi="微软雅黑" w:eastAsia="微软雅黑" w:cs="Helvetica Neue"/>
          <w:i w:val="0"/>
          <w:caps w:val="0"/>
          <w:spacing w:val="0"/>
          <w:kern w:val="0"/>
          <w:sz w:val="24"/>
          <w:szCs w:val="24"/>
          <w:shd w:val="clear"/>
          <w:lang w:val="en-US" w:eastAsia="zh-CN" w:bidi="ar-SA"/>
        </w:rPr>
        <w:t>泛在电力物联网（EIoT）目标是打通输电业务、变电业务、配电业务、用电业务、经营管理等五大业务场景</w:t>
      </w:r>
      <w:r>
        <w:rPr>
          <w:rFonts w:ascii="微软雅黑" w:hAnsi="微软雅黑" w:eastAsia="微软雅黑" w:cs="Helvetica Neue"/>
          <w:i w:val="0"/>
          <w:caps w:val="0"/>
          <w:spacing w:val="0"/>
          <w:kern w:val="0"/>
          <w:sz w:val="24"/>
          <w:szCs w:val="24"/>
          <w:shd w:val="clear"/>
          <w:lang w:eastAsia="zh-CN" w:bidi="ar-SA"/>
        </w:rPr>
        <w:t>。EMQ X为泛在电力物联网提供</w:t>
      </w:r>
      <w:r>
        <w:rPr>
          <w:rFonts w:ascii="微软雅黑" w:hAnsi="微软雅黑" w:eastAsia="微软雅黑" w:cs="Helvetica Neue"/>
          <w:i w:val="0"/>
          <w:caps w:val="0"/>
          <w:spacing w:val="0"/>
          <w:kern w:val="0"/>
          <w:sz w:val="24"/>
          <w:szCs w:val="24"/>
          <w:shd w:val="clear"/>
          <w:lang w:val="en-US" w:eastAsia="zh-CN" w:bidi="ar-SA"/>
        </w:rPr>
        <w:t>统一的平台来接入各业务板块的智能物联设备，实现业务协同、数据贯通和统一物联管理。</w:t>
      </w:r>
      <w:r>
        <w:rPr>
          <w:rFonts w:ascii="微软雅黑" w:hAnsi="微软雅黑" w:eastAsia="微软雅黑" w:cs="Helvetica Neue"/>
          <w:i w:val="0"/>
          <w:caps w:val="0"/>
          <w:spacing w:val="0"/>
          <w:kern w:val="0"/>
          <w:sz w:val="24"/>
          <w:szCs w:val="24"/>
          <w:shd w:val="clear"/>
          <w:lang w:eastAsia="zh-CN" w:bidi="ar-SA"/>
        </w:rPr>
        <w:t>平台</w:t>
      </w:r>
      <w:r>
        <w:rPr>
          <w:rFonts w:ascii="微软雅黑" w:hAnsi="微软雅黑" w:eastAsia="微软雅黑" w:cs="Helvetica Neue"/>
          <w:i w:val="0"/>
          <w:caps w:val="0"/>
          <w:spacing w:val="0"/>
          <w:kern w:val="0"/>
          <w:sz w:val="24"/>
          <w:szCs w:val="24"/>
          <w:shd w:val="clear"/>
          <w:lang w:val="en-US" w:eastAsia="zh-CN" w:bidi="ar-SA"/>
        </w:rPr>
        <w:t>能够基于任意网络（电力专网、运营商网络、卫星网络）接入任意协议的电力设备，实现电力各类终端设备的即插即用，并作为各类企业信息系统的数据支持平台，为这些系统提供数据存储、数据共享与数据清洗能力。</w:t>
      </w:r>
    </w:p>
    <w:p>
      <w:pPr>
        <w:pStyle w:val="11"/>
        <w:ind w:firstLine="420"/>
        <w:rPr>
          <w:rFonts w:hint="default" w:ascii="微软雅黑" w:hAnsi="微软雅黑" w:eastAsia="微软雅黑" w:cs="Helvetica Neue"/>
          <w:sz w:val="24"/>
          <w:szCs w:val="24"/>
        </w:rPr>
      </w:pPr>
    </w:p>
    <w:p>
      <w:pPr>
        <w:pStyle w:val="11"/>
        <w:rPr>
          <w:rFonts w:ascii="微软雅黑" w:hAnsi="微软雅黑" w:eastAsia="微软雅黑" w:cs="Helvetica Neue"/>
        </w:rPr>
      </w:pPr>
    </w:p>
    <w:p>
      <w:pPr>
        <w:widowControl/>
        <w:autoSpaceDE w:val="0"/>
        <w:autoSpaceDN w:val="0"/>
        <w:adjustRightInd w:val="0"/>
        <w:spacing w:after="400" w:line="440" w:lineRule="atLeast"/>
        <w:jc w:val="left"/>
        <w:rPr>
          <w:rFonts w:ascii="苹方-简" w:hAnsi="苹方-简" w:eastAsia="苹方-简" w:cs="Georgia"/>
          <w:b/>
          <w:bCs/>
          <w:color w:val="313131"/>
          <w:kern w:val="0"/>
          <w:sz w:val="40"/>
          <w:szCs w:val="40"/>
        </w:rPr>
      </w:pPr>
      <w:r>
        <w:rPr>
          <w:rFonts w:hint="eastAsia" w:ascii="苹方-简" w:hAnsi="苹方-简" w:eastAsia="苹方-简" w:cs="宋体-简"/>
          <w:b/>
          <w:bCs/>
          <w:color w:val="313131"/>
          <w:kern w:val="0"/>
          <w:sz w:val="40"/>
          <w:szCs w:val="40"/>
        </w:rPr>
        <w:t>物联网行业应用</w:t>
      </w:r>
    </w:p>
    <w:p>
      <w:pPr>
        <w:pStyle w:val="11"/>
        <w:ind w:firstLine="420"/>
        <w:rPr>
          <w:rFonts w:hint="eastAsia" w:ascii="微软雅黑" w:hAnsi="微软雅黑" w:eastAsia="微软雅黑" w:cs="Helvetica Neue"/>
          <w:sz w:val="24"/>
          <w:szCs w:val="24"/>
        </w:rPr>
      </w:pPr>
      <w:r>
        <w:rPr>
          <w:rFonts w:ascii="微软雅黑" w:hAnsi="微软雅黑" w:eastAsia="微软雅黑" w:cs="Helvetica Neue"/>
          <w:sz w:val="24"/>
          <w:szCs w:val="24"/>
        </w:rPr>
        <w:t xml:space="preserve">EMQ X </w:t>
      </w:r>
      <w:r>
        <w:rPr>
          <w:rFonts w:hint="eastAsia" w:ascii="微软雅黑" w:hAnsi="微软雅黑" w:eastAsia="微软雅黑" w:cs="Helvetica Neue"/>
          <w:sz w:val="24"/>
          <w:szCs w:val="24"/>
        </w:rPr>
        <w:t>作为物联网行业平台中的消息中间件，广泛用于消费电子、智能家居、工业制造、共享经济、智慧城市、智慧停车、智慧农业、能源电力等行业的物联网业务创新。</w:t>
      </w:r>
    </w:p>
    <w:p>
      <w:pPr>
        <w:pStyle w:val="11"/>
        <w:ind w:firstLine="420"/>
        <w:rPr>
          <w:rFonts w:hint="eastAsia" w:ascii="微软雅黑" w:hAnsi="微软雅黑" w:eastAsia="微软雅黑" w:cs="Helvetica Neue"/>
          <w:sz w:val="24"/>
          <w:szCs w:val="24"/>
        </w:rPr>
      </w:pPr>
    </w:p>
    <w:p>
      <w:pPr>
        <w:pStyle w:val="11"/>
        <w:ind w:firstLine="420"/>
        <w:rPr>
          <w:rFonts w:hint="eastAsia" w:ascii="微软雅黑" w:hAnsi="微软雅黑" w:eastAsia="微软雅黑" w:cs="Helvetica Neue"/>
          <w:sz w:val="24"/>
          <w:szCs w:val="24"/>
        </w:rPr>
      </w:pPr>
    </w:p>
    <w:p>
      <w:pPr>
        <w:pStyle w:val="11"/>
        <w:ind w:firstLine="420"/>
        <w:rPr>
          <w:rFonts w:hint="eastAsia" w:ascii="微软雅黑" w:hAnsi="微软雅黑" w:eastAsia="微软雅黑" w:cs="Helvetica Neue"/>
          <w:sz w:val="24"/>
          <w:szCs w:val="24"/>
        </w:rPr>
      </w:pPr>
    </w:p>
    <w:p>
      <w:pPr>
        <w:widowControl/>
        <w:autoSpaceDE w:val="0"/>
        <w:autoSpaceDN w:val="0"/>
        <w:adjustRightInd w:val="0"/>
        <w:spacing w:after="398" w:line="540" w:lineRule="atLeast"/>
        <w:jc w:val="left"/>
        <w:rPr>
          <w:rFonts w:hint="eastAsia" w:ascii="苹方-简" w:hAnsi="苹方-简" w:eastAsia="苹方-简" w:cs="宋体-简"/>
          <w:b/>
          <w:bCs/>
          <w:color w:val="313131"/>
          <w:kern w:val="0"/>
          <w:sz w:val="48"/>
          <w:szCs w:val="48"/>
        </w:rPr>
      </w:pPr>
    </w:p>
    <w:p>
      <w:pPr>
        <w:widowControl/>
        <w:autoSpaceDE w:val="0"/>
        <w:autoSpaceDN w:val="0"/>
        <w:adjustRightInd w:val="0"/>
        <w:spacing w:after="398" w:line="540" w:lineRule="atLeast"/>
        <w:jc w:val="left"/>
        <w:rPr>
          <w:rFonts w:hint="eastAsia" w:ascii="苹方-简" w:hAnsi="苹方-简" w:eastAsia="苹方-简" w:cs="宋体-简"/>
          <w:b/>
          <w:bCs/>
          <w:color w:val="313131"/>
          <w:kern w:val="0"/>
          <w:sz w:val="48"/>
          <w:szCs w:val="48"/>
        </w:rPr>
      </w:pPr>
    </w:p>
    <w:p>
      <w:pPr>
        <w:widowControl/>
        <w:autoSpaceDE w:val="0"/>
        <w:autoSpaceDN w:val="0"/>
        <w:adjustRightInd w:val="0"/>
        <w:spacing w:after="398" w:line="540" w:lineRule="atLeast"/>
        <w:jc w:val="left"/>
        <w:rPr>
          <w:rFonts w:hint="eastAsia" w:ascii="苹方-简" w:hAnsi="苹方-简" w:eastAsia="苹方-简" w:cs="宋体-简"/>
          <w:b/>
          <w:bCs/>
          <w:color w:val="313131"/>
          <w:kern w:val="0"/>
          <w:sz w:val="48"/>
          <w:szCs w:val="48"/>
        </w:rPr>
      </w:pPr>
    </w:p>
    <w:p>
      <w:pPr>
        <w:widowControl/>
        <w:autoSpaceDE w:val="0"/>
        <w:autoSpaceDN w:val="0"/>
        <w:adjustRightInd w:val="0"/>
        <w:spacing w:after="398" w:line="540" w:lineRule="atLeast"/>
        <w:jc w:val="left"/>
        <w:rPr>
          <w:rFonts w:ascii="苹方-简" w:hAnsi="苹方-简" w:eastAsia="苹方-简" w:cs="Georgia"/>
          <w:b/>
          <w:bCs/>
          <w:color w:val="313131"/>
          <w:kern w:val="0"/>
          <w:sz w:val="48"/>
          <w:szCs w:val="48"/>
        </w:rPr>
      </w:pPr>
      <w:r>
        <w:rPr>
          <w:rFonts w:hint="eastAsia" w:ascii="苹方-简" w:hAnsi="苹方-简" w:eastAsia="苹方-简" w:cs="宋体-简"/>
          <w:b/>
          <w:bCs/>
          <w:color w:val="313131"/>
          <w:kern w:val="0"/>
          <w:sz w:val="48"/>
          <w:szCs w:val="48"/>
        </w:rPr>
        <w:t>联系我们</w:t>
      </w:r>
    </w:p>
    <w:p>
      <w:pPr>
        <w:pStyle w:val="11"/>
      </w:pPr>
      <w:r>
        <w:rPr>
          <w:rFonts w:hint="eastAsia"/>
        </w:rPr>
        <w:t>公司</w:t>
      </w:r>
      <w:r>
        <w:t xml:space="preserve">: </w:t>
      </w:r>
      <w:r>
        <w:rPr>
          <w:rFonts w:hint="eastAsia"/>
        </w:rPr>
        <w:t>杭州映云科技有限公司</w:t>
      </w:r>
    </w:p>
    <w:p>
      <w:pPr>
        <w:pStyle w:val="11"/>
      </w:pPr>
      <w:r>
        <w:rPr>
          <w:rFonts w:hint="eastAsia"/>
        </w:rPr>
        <w:t>官网</w:t>
      </w:r>
      <w:r>
        <w:t>: </w:t>
      </w:r>
      <w:r>
        <w:fldChar w:fldCharType="begin"/>
      </w:r>
      <w:r>
        <w:instrText xml:space="preserve"> HYPERLINK "http://www.emqx.io" </w:instrText>
      </w:r>
      <w:r>
        <w:fldChar w:fldCharType="separate"/>
      </w:r>
      <w:r>
        <w:t>https://www.emqx.io</w:t>
      </w:r>
      <w:r>
        <w:fldChar w:fldCharType="end"/>
      </w:r>
    </w:p>
    <w:p>
      <w:pPr>
        <w:pStyle w:val="11"/>
      </w:pPr>
      <w:r>
        <w:rPr>
          <w:rFonts w:hint="eastAsia"/>
        </w:rPr>
        <w:t>电话</w:t>
      </w:r>
      <w:r>
        <w:t>: 400-696-5502</w:t>
      </w:r>
    </w:p>
    <w:p>
      <w:pPr>
        <w:pStyle w:val="11"/>
      </w:pPr>
      <w:r>
        <w:rPr>
          <w:rFonts w:hint="eastAsia"/>
        </w:rPr>
        <w:t>博客</w:t>
      </w:r>
      <w:r>
        <w:t xml:space="preserve">: </w:t>
      </w:r>
      <w:r>
        <w:fldChar w:fldCharType="begin"/>
      </w:r>
      <w:r>
        <w:instrText xml:space="preserve"> HYPERLINK "https://www.jianshu.com/u/9cbcdf094d33" </w:instrText>
      </w:r>
      <w:r>
        <w:fldChar w:fldCharType="separate"/>
      </w:r>
      <w:r>
        <w:t>https://www.emqx.io/</w:t>
      </w:r>
      <w:r>
        <w:fldChar w:fldCharType="end"/>
      </w:r>
      <w:r>
        <w:t>cn/blog</w:t>
      </w:r>
    </w:p>
    <w:p>
      <w:pPr>
        <w:pStyle w:val="11"/>
      </w:pPr>
      <w:r>
        <w:rPr>
          <w:rFonts w:hint="eastAsia"/>
        </w:rPr>
        <w:t>邮箱</w:t>
      </w:r>
      <w:r>
        <w:t>: </w:t>
      </w:r>
      <w:r>
        <w:fldChar w:fldCharType="begin"/>
      </w:r>
      <w:r>
        <w:instrText xml:space="preserve"> HYPERLINK "mailto:contact@emqx.io" </w:instrText>
      </w:r>
      <w:r>
        <w:fldChar w:fldCharType="separate"/>
      </w:r>
      <w:r>
        <w:t>contact@emqx.io</w:t>
      </w:r>
      <w:r>
        <w:fldChar w:fldCharType="end"/>
      </w:r>
    </w:p>
    <w:p>
      <w:pPr>
        <w:pStyle w:val="11"/>
      </w:pPr>
      <w:r>
        <w:rPr>
          <w:rFonts w:hint="eastAsia"/>
        </w:rPr>
        <w:t>微博</w:t>
      </w:r>
      <w:r>
        <w:t>: </w:t>
      </w:r>
      <w:r>
        <w:fldChar w:fldCharType="begin"/>
      </w:r>
      <w:r>
        <w:instrText xml:space="preserve"> HYPERLINK "http://weibo.com/emqtt" </w:instrText>
      </w:r>
      <w:r>
        <w:fldChar w:fldCharType="separate"/>
      </w:r>
      <w:r>
        <w:t>https://weibo.com/emqtt</w:t>
      </w:r>
      <w:r>
        <w:fldChar w:fldCharType="end"/>
      </w:r>
    </w:p>
    <w:p>
      <w:pPr>
        <w:pStyle w:val="11"/>
      </w:pPr>
      <w:r>
        <w:t>Twitter: @emqtt</w:t>
      </w:r>
    </w:p>
    <w:p>
      <w:pPr>
        <w:pStyle w:val="11"/>
      </w:pPr>
      <w:r>
        <w:rPr>
          <w:rFonts w:hint="eastAsia"/>
        </w:rPr>
        <w:t>微信</w:t>
      </w:r>
      <w:r>
        <w:t>:</w:t>
      </w:r>
    </w:p>
    <w:p>
      <w:pPr>
        <w:rPr>
          <w:rFonts w:ascii="苹方-简" w:hAnsi="苹方-简" w:eastAsia="苹方-简"/>
        </w:rPr>
      </w:pPr>
      <w:r>
        <w:rPr>
          <w:rFonts w:ascii="苹方-简" w:hAnsi="苹方-简" w:eastAsia="苹方-简"/>
        </w:rPr>
        <w:drawing>
          <wp:inline distT="0" distB="0" distL="0" distR="0">
            <wp:extent cx="1638300" cy="16383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stretch>
                      <a:fillRect/>
                    </a:stretch>
                  </pic:blipFill>
                  <pic:spPr>
                    <a:xfrm>
                      <a:off x="0" y="0"/>
                      <a:ext cx="1638300" cy="1638300"/>
                    </a:xfrm>
                    <a:prstGeom prst="rect">
                      <a:avLst/>
                    </a:prstGeom>
                  </pic:spPr>
                </pic:pic>
              </a:graphicData>
            </a:graphic>
          </wp:inline>
        </w:drawing>
      </w:r>
    </w:p>
    <w:p>
      <w:pPr>
        <w:rPr>
          <w:rFonts w:ascii="苹方-简" w:hAnsi="苹方-简" w:eastAsia="苹方-简"/>
        </w:rPr>
      </w:pPr>
    </w:p>
    <w:p>
      <w:pPr>
        <w:widowControl/>
        <w:autoSpaceDE w:val="0"/>
        <w:autoSpaceDN w:val="0"/>
        <w:adjustRightInd w:val="0"/>
        <w:spacing w:after="480" w:line="480" w:lineRule="atLeast"/>
        <w:jc w:val="left"/>
        <w:rPr>
          <w:rFonts w:ascii="微软雅黑" w:hAnsi="微软雅黑" w:eastAsia="微软雅黑" w:cs="Helvetica Neue"/>
          <w:color w:val="313131"/>
          <w:kern w:val="0"/>
          <w:sz w:val="32"/>
          <w:szCs w:val="32"/>
        </w:rPr>
      </w:pPr>
      <w:r>
        <w:rPr>
          <w:rFonts w:ascii="微软雅黑" w:hAnsi="微软雅黑" w:eastAsia="微软雅黑" w:cs="Helvetica Neue"/>
          <w:color w:val="313131"/>
          <w:kern w:val="0"/>
          <w:sz w:val="32"/>
          <w:szCs w:val="32"/>
        </w:rPr>
        <w:t>[</w:t>
      </w:r>
      <w:r>
        <w:rPr>
          <w:rFonts w:hint="eastAsia" w:ascii="微软雅黑" w:hAnsi="微软雅黑" w:eastAsia="微软雅黑" w:cs="苹方-简"/>
          <w:color w:val="313131"/>
          <w:kern w:val="0"/>
          <w:sz w:val="32"/>
          <w:szCs w:val="32"/>
        </w:rPr>
        <w:t>版权申明</w:t>
      </w:r>
      <w:r>
        <w:rPr>
          <w:rFonts w:ascii="微软雅黑" w:hAnsi="微软雅黑" w:eastAsia="微软雅黑" w:cs="Helvetica Neue"/>
          <w:color w:val="313131"/>
          <w:kern w:val="0"/>
          <w:sz w:val="32"/>
          <w:szCs w:val="32"/>
        </w:rPr>
        <w:t>]</w:t>
      </w:r>
    </w:p>
    <w:p>
      <w:pPr>
        <w:widowControl/>
        <w:jc w:val="left"/>
        <w:rPr>
          <w:sz w:val="88"/>
          <w:szCs w:val="88"/>
        </w:rPr>
      </w:pPr>
      <w:r>
        <w:rPr>
          <w:rFonts w:ascii="微软雅黑" w:hAnsi="微软雅黑" w:eastAsia="微软雅黑" w:cs="Helvetica Neue"/>
        </w:rPr>
        <w:t xml:space="preserve">©2013-2020 </w:t>
      </w:r>
      <w:r>
        <w:rPr>
          <w:rFonts w:hint="eastAsia" w:ascii="微软雅黑" w:hAnsi="微软雅黑" w:eastAsia="微软雅黑"/>
        </w:rPr>
        <w:t>杭州映云科技有限公司版权所有。</w:t>
      </w:r>
    </w:p>
    <w:sectPr>
      <w:headerReference r:id="rId3" w:type="default"/>
      <w:footerReference r:id="rId4" w:type="default"/>
      <w:pgSz w:w="11900" w:h="16840"/>
      <w:pgMar w:top="1440" w:right="1797" w:bottom="1440" w:left="1797" w:header="851" w:footer="992" w:gutter="0"/>
      <w:cols w:space="425" w:num="1"/>
      <w:titlePg/>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Microsoft YaHei UI">
    <w:altName w:val="苹方-简"/>
    <w:panose1 w:val="00000000000000000000"/>
    <w:charset w:val="86"/>
    <w:family w:val="auto"/>
    <w:pitch w:val="default"/>
    <w:sig w:usb0="00000000" w:usb1="00000000" w:usb2="00000016" w:usb3="00000000" w:csb0="0004001F" w:csb1="00000000"/>
  </w:font>
  <w:font w:name="PingFang SC Light">
    <w:altName w:val="冬青黑体简体中文"/>
    <w:panose1 w:val="020B0300000000000000"/>
    <w:charset w:val="86"/>
    <w:family w:val="auto"/>
    <w:pitch w:val="default"/>
    <w:sig w:usb0="00000000" w:usb1="00000000" w:usb2="00000016" w:usb3="00000000" w:csb0="00140001" w:csb1="00000000"/>
  </w:font>
  <w:font w:name="PingFang SC Semibold">
    <w:altName w:val="苹方-简"/>
    <w:panose1 w:val="020B0800000000000000"/>
    <w:charset w:val="86"/>
    <w:family w:val="auto"/>
    <w:pitch w:val="default"/>
    <w:sig w:usb0="00000000" w:usb1="00000000" w:usb2="00000016" w:usb3="00000000" w:csb0="00140001" w:csb1="00000000"/>
  </w:font>
  <w:font w:name="宋体-简">
    <w:panose1 w:val="02010800040101010101"/>
    <w:charset w:val="86"/>
    <w:family w:val="auto"/>
    <w:pitch w:val="default"/>
    <w:sig w:usb0="00000001" w:usb1="080F0000" w:usb2="00000000" w:usb3="00000000" w:csb0="00040000" w:csb1="00000000"/>
  </w:font>
  <w:font w:name="Georgia">
    <w:panose1 w:val="020408020504050202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1A0F3C52" w:usb2="00000010" w:usb3="00000000" w:csb0="0004001F" w:csb1="00000000"/>
  </w:font>
  <w:font w:name="Arial">
    <w:panose1 w:val="020B0604020202090204"/>
    <w:charset w:val="00"/>
    <w:family w:val="auto"/>
    <w:pitch w:val="default"/>
    <w:sig w:usb0="E0000AFF" w:usb1="00007843" w:usb2="00000001" w:usb3="00000000" w:csb0="400001BF" w:csb1="DFF70000"/>
  </w:font>
  <w:font w:name="DengXian Light">
    <w:altName w:val="汉仪中等线KW"/>
    <w:panose1 w:val="02010600030101010101"/>
    <w:charset w:val="86"/>
    <w:family w:val="auto"/>
    <w:pitch w:val="default"/>
    <w:sig w:usb0="00000000" w:usb1="00000000" w:usb2="00000016" w:usb3="00000000" w:csb0="0004000F"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panose1 w:val="05050102010706020507"/>
    <w:charset w:val="02"/>
    <w:family w:val="auto"/>
    <w:pitch w:val="default"/>
    <w:sig w:usb0="00000000" w:usb1="00000000" w:usb2="00000000" w:usb3="00000000" w:csb0="80000000" w:csb1="00000000"/>
  </w:font>
  <w:font w:name="Microsoft YaHei UI">
    <w:altName w:val="苹方-简"/>
    <w:panose1 w:val="000000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Noto Sans CJK SC Regular">
    <w:altName w:val="苹方-简"/>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onburi">
    <w:panose1 w:val="00000400000000000000"/>
    <w:charset w:val="01"/>
    <w:family w:val="roman"/>
    <w:pitch w:val="default"/>
    <w:sig w:usb0="01000000" w:usb1="00000000" w:usb2="00000000" w:usb3="00000000" w:csb0="20000193" w:csb1="4D000000"/>
  </w:font>
  <w:font w:name="system">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drawing>
        <wp:anchor distT="0" distB="0" distL="114300" distR="114300" simplePos="0" relativeHeight="251675648" behindDoc="0" locked="0" layoutInCell="1" allowOverlap="1">
          <wp:simplePos x="0" y="0"/>
          <wp:positionH relativeFrom="column">
            <wp:posOffset>-586105</wp:posOffset>
          </wp:positionH>
          <wp:positionV relativeFrom="page">
            <wp:posOffset>9881870</wp:posOffset>
          </wp:positionV>
          <wp:extent cx="600710" cy="548005"/>
          <wp:effectExtent l="0" t="0" r="8890" b="1079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0710" cy="548005"/>
                  </a:xfrm>
                  <a:prstGeom prst="rect">
                    <a:avLst/>
                  </a:prstGeom>
                </pic:spPr>
              </pic:pic>
            </a:graphicData>
          </a:graphic>
        </wp:anchor>
      </w:drawing>
    </w:r>
    <w:r>
      <w:rPr>
        <w:rFonts w:hint="eastAsia"/>
      </w:rPr>
      <mc:AlternateContent>
        <mc:Choice Requires="wps">
          <w:drawing>
            <wp:anchor distT="0" distB="0" distL="114300" distR="114300" simplePos="0" relativeHeight="251660288" behindDoc="0" locked="0" layoutInCell="1" allowOverlap="1">
              <wp:simplePos x="0" y="0"/>
              <wp:positionH relativeFrom="column">
                <wp:posOffset>3474085</wp:posOffset>
              </wp:positionH>
              <wp:positionV relativeFrom="paragraph">
                <wp:posOffset>116840</wp:posOffset>
              </wp:positionV>
              <wp:extent cx="2286000" cy="381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A6A6A6" w:themeColor="background1" w:themeShade="A6"/>
                              <w:sz w:val="28"/>
                              <w:szCs w:val="28"/>
                            </w:rPr>
                          </w:pPr>
                          <w:r>
                            <w:rPr>
                              <w:rFonts w:hint="eastAsia"/>
                              <w:color w:val="A6A6A6" w:themeColor="background1" w:themeShade="A6"/>
                              <w:sz w:val="28"/>
                              <w:szCs w:val="2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55pt;margin-top:9.2pt;height:30pt;width:180pt;z-index:251660288;mso-width-relative:page;mso-height-relative:page;" filled="f" stroked="f" coordsize="21600,21600" o:gfxdata="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FgAAAGRycy9QSwECFAAU&#10;AAAACACHTuJA2Xg1f9UAAAAJAQAADwAAAAAAAAABACAAAAA4AAAAZHJzL2Rvd25yZXYueG1sUEsB&#10;AhQAFAAAAAgAh07iQIJ3YhobAgAAHwQAAA4AAAAAAAAAAQAgAAAAOgEAAGRycy9lMm9Eb2MueG1s&#10;UEsFBgAAAAAGAAYAWQEAAMcFAAAAAA==&#10;">
              <v:fill on="f" focussize="0,0"/>
              <v:stroke on="f"/>
              <v:imagedata o:title=""/>
              <o:lock v:ext="edit" aspectratio="f"/>
              <v:textbox>
                <w:txbxContent>
                  <w:p>
                    <w:pPr>
                      <w:jc w:val="right"/>
                      <w:rPr>
                        <w:color w:val="A6A6A6" w:themeColor="background1" w:themeShade="A6"/>
                        <w:sz w:val="28"/>
                        <w:szCs w:val="28"/>
                      </w:rPr>
                    </w:pPr>
                    <w:r>
                      <w:rPr>
                        <w:rFonts w:hint="eastAsia"/>
                        <w:color w:val="A6A6A6" w:themeColor="background1" w:themeShade="A6"/>
                        <w:sz w:val="28"/>
                        <w:szCs w:val="28"/>
                      </w:rPr>
                      <w:t>www.emqx.io</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mc:AlternateContent>
        <mc:Choice Requires="wps">
          <w:drawing>
            <wp:anchor distT="0" distB="0" distL="114300" distR="114300" simplePos="0" relativeHeight="251674624" behindDoc="0" locked="0" layoutInCell="1" allowOverlap="1">
              <wp:simplePos x="0" y="0"/>
              <wp:positionH relativeFrom="column">
                <wp:posOffset>3694430</wp:posOffset>
              </wp:positionH>
              <wp:positionV relativeFrom="paragraph">
                <wp:posOffset>-639445</wp:posOffset>
              </wp:positionV>
              <wp:extent cx="2743200" cy="1270000"/>
              <wp:effectExtent l="0" t="0" r="25400" b="25400"/>
              <wp:wrapNone/>
              <wp:docPr id="49" name="直线连接符 49"/>
              <wp:cNvGraphicFramePr/>
              <a:graphic xmlns:a="http://schemas.openxmlformats.org/drawingml/2006/main">
                <a:graphicData uri="http://schemas.microsoft.com/office/word/2010/wordprocessingShape">
                  <wps:wsp>
                    <wps:cNvCnPr/>
                    <wps:spPr>
                      <a:xfrm flipH="1" flipV="1">
                        <a:off x="0" y="0"/>
                        <a:ext cx="2743200" cy="1270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49" o:spid="_x0000_s1026" o:spt="20" style="position:absolute;left:0pt;flip:x y;margin-left:290.9pt;margin-top:-50.35pt;height:100pt;width:216pt;z-index:251674624;mso-width-relative:page;mso-height-relative:page;" filled="f" stroked="t" coordsize="21600,21600" o:gfxdata="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&#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jyLHL2gAAAAwBAAAPAAAAAAAAAAEAIAAAADgAAABk&#10;cnMvZG93bnJldi54bWxQSwECFAAUAAAACACHTuJAv2TGou4BAAChAwAADgAAAAAAAAABACAAAAA/&#10;AQAAZHJzL2Uyb0RvYy54bWxQSwUGAAAAAAYABgBZAQAAnwU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-1417955</wp:posOffset>
              </wp:positionH>
              <wp:positionV relativeFrom="paragraph">
                <wp:posOffset>-521970</wp:posOffset>
              </wp:positionV>
              <wp:extent cx="2286000" cy="762000"/>
              <wp:effectExtent l="0" t="0" r="25400" b="25400"/>
              <wp:wrapNone/>
              <wp:docPr id="48" name="直线连接符 48"/>
              <wp:cNvGraphicFramePr/>
              <a:graphic xmlns:a="http://schemas.openxmlformats.org/drawingml/2006/main">
                <a:graphicData uri="http://schemas.microsoft.com/office/word/2010/wordprocessingShape">
                  <wps:wsp>
                    <wps:cNvCnPr/>
                    <wps:spPr>
                      <a:xfrm flipH="1">
                        <a:off x="0" y="0"/>
                        <a:ext cx="2286000" cy="762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48" o:spid="_x0000_s1026" o:spt="20" style="position:absolute;left:0pt;flip:x;margin-left:-111.65pt;margin-top:-41.1pt;height:60pt;width:180pt;z-index:251673600;mso-width-relative:page;mso-height-relative:page;" filled="f" stroked="t" coordsize="21600,21600" o:gfxdata="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uIAzk2QAAAAsBAAAPAAAAAAAAAAEAIAAAADgAAABkcnMvZG93&#10;bnJldi54bWxQSwECFAAUAAAACACHTuJAa3sLzekBAACWAwAADgAAAAAAAAABACAAAAA+AQAAZHJz&#10;L2Uyb0RvYy54bWxQSwUGAAAAAAYABgBZAQAAmQU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3982085</wp:posOffset>
              </wp:positionH>
              <wp:positionV relativeFrom="paragraph">
                <wp:posOffset>-553720</wp:posOffset>
              </wp:positionV>
              <wp:extent cx="2435225" cy="285115"/>
              <wp:effectExtent l="0" t="0" r="3175" b="0"/>
              <wp:wrapNone/>
              <wp:docPr id="7" name="任意形状 7"/>
              <wp:cNvGraphicFramePr/>
              <a:graphic xmlns:a="http://schemas.openxmlformats.org/drawingml/2006/main">
                <a:graphicData uri="http://schemas.microsoft.com/office/word/2010/wordprocessingShape">
                  <wps:wsp>
                    <wps:cNvSpPr/>
                    <wps:spPr>
                      <a:xfrm>
                        <a:off x="0" y="0"/>
                        <a:ext cx="2435337" cy="284889"/>
                      </a:xfrm>
                      <a:custGeom>
                        <a:avLst/>
                        <a:gdLst>
                          <a:gd name="connsiteX0" fmla="*/ 0 w 2435337"/>
                          <a:gd name="connsiteY0" fmla="*/ 13785 h 284889"/>
                          <a:gd name="connsiteX1" fmla="*/ 569777 w 2435337"/>
                          <a:gd name="connsiteY1" fmla="*/ 284889 h 284889"/>
                          <a:gd name="connsiteX2" fmla="*/ 2435337 w 2435337"/>
                          <a:gd name="connsiteY2" fmla="*/ 128659 h 284889"/>
                          <a:gd name="connsiteX3" fmla="*/ 2426147 w 2435337"/>
                          <a:gd name="connsiteY3" fmla="*/ 0 h 284889"/>
                          <a:gd name="connsiteX4" fmla="*/ 0 w 2435337"/>
                          <a:gd name="connsiteY4" fmla="*/ 13785 h 2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5337" h="284889">
                            <a:moveTo>
                              <a:pt x="0" y="13785"/>
                            </a:moveTo>
                            <a:lnTo>
                              <a:pt x="569777" y="284889"/>
                            </a:lnTo>
                            <a:lnTo>
                              <a:pt x="2435337" y="128659"/>
                            </a:lnTo>
                            <a:lnTo>
                              <a:pt x="2426147" y="0"/>
                            </a:lnTo>
                            <a:lnTo>
                              <a:pt x="0" y="13785"/>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形状 7" o:spid="_x0000_s1026" o:spt="100" style="position:absolute;left:0pt;margin-left:313.55pt;margin-top:-43.6pt;height:22.45pt;width:191.75pt;z-index:251672576;v-text-anchor:middle;mso-width-relative:page;mso-height-relative:page;" fillcolor="#404040 [2429]" filled="t" stroked="f" coordsize="2435337,284889" o:gfxdata="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BYAAABkcnMvUEsBAhQAFAAAAAgA&#10;h07iQFEnkcnZAAAADAEAAA8AAAAAAAAAAQAgAAAAOAAAAGRycy9kb3ducmV2LnhtbFBLAQIUABQA&#10;AAAIAIdO4kATRcOboQMAAEwJAAAOAAAAAAAAAAEAIAAAAD4BAABkcnMvZTJvRG9jLnhtbFBLBQYA&#10;AAAABgAGAFkBAABRBwAAAAA=&#10;" path="m0,13785l569777,284889,2435337,128659,2426147,0,0,13785xe">
              <v:path o:connectlocs="0,13785;569777,284889;2435337,128659;2426147,0;0,13785" o:connectangles="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-1546860</wp:posOffset>
              </wp:positionH>
              <wp:positionV relativeFrom="paragraph">
                <wp:posOffset>-426085</wp:posOffset>
              </wp:positionV>
              <wp:extent cx="8228965" cy="637540"/>
              <wp:effectExtent l="0" t="0" r="26035" b="48260"/>
              <wp:wrapNone/>
              <wp:docPr id="40" name="直线连接符 40"/>
              <wp:cNvGraphicFramePr/>
              <a:graphic xmlns:a="http://schemas.openxmlformats.org/drawingml/2006/main">
                <a:graphicData uri="http://schemas.microsoft.com/office/word/2010/wordprocessingShape">
                  <wps:wsp>
                    <wps:cNvCnPr/>
                    <wps:spPr>
                      <a:xfrm flipH="1">
                        <a:off x="0" y="0"/>
                        <a:ext cx="8228965" cy="637540"/>
                      </a:xfrm>
                      <a:prstGeom prst="line">
                        <a:avLst/>
                      </a:prstGeom>
                      <a:ln w="63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40" o:spid="_x0000_s1026" o:spt="20" style="position:absolute;left:0pt;flip:x;margin-left:-121.8pt;margin-top:-33.55pt;height:50.2pt;width:647.95pt;z-index:251669504;mso-width-relative:page;mso-height-relative:page;" filled="f" stroked="t" coordsize="21600,21600" o:gfxdata="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GLYcuPZAAAADAEAAA8AAAAAAAAAAQAgAAAAOAAAAGRycy9kb3du&#10;cmV2LnhtbFBLAQIUABQAAAAIAIdO4kAz3s086AEAAJYDAAAOAAAAAAAAAAEAIAAAAD4BAABkcnMv&#10;ZTJvRG9jLnhtbFBLBQYAAAAABgAGAFkBAACYBQAAAAA=&#10;">
              <v:fill on="f" focussize="0,0"/>
              <v:stroke weight="0.5pt" color="#D9D9D9 [2732]" miterlimit="8" joinstyle="miter"/>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-1320165</wp:posOffset>
              </wp:positionH>
              <wp:positionV relativeFrom="paragraph">
                <wp:posOffset>-547370</wp:posOffset>
              </wp:positionV>
              <wp:extent cx="2286000" cy="762000"/>
              <wp:effectExtent l="0" t="0" r="25400" b="25400"/>
              <wp:wrapNone/>
              <wp:docPr id="39" name="直线连接符 39"/>
              <wp:cNvGraphicFramePr/>
              <a:graphic xmlns:a="http://schemas.openxmlformats.org/drawingml/2006/main">
                <a:graphicData uri="http://schemas.microsoft.com/office/word/2010/wordprocessingShape">
                  <wps:wsp>
                    <wps:cNvCnPr/>
                    <wps:spPr>
                      <a:xfrm flipV="1">
                        <a:off x="0" y="0"/>
                        <a:ext cx="2286000" cy="762000"/>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线连接符 39" o:spid="_x0000_s1026" o:spt="20" style="position:absolute;left:0pt;flip:y;margin-left:-103.95pt;margin-top:-43.1pt;height:60pt;width:180pt;z-index:251668480;mso-width-relative:page;mso-height-relative:page;" filled="f" stroked="t" coordsize="21600,21600" o:gfxdata="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vtdysdgAAAALAQAADwAAAAAAAAABACAAAAA4AAAAZHJzL2Rvd25yZXYueG1sUEsBAhQAFAAA&#10;AAgAh07iQLBODg7ZAQAAdQMAAA4AAAAAAAAAAQAgAAAAPQEAAGRycy9lMm9Eb2MueG1sUEsFBgAA&#10;AAAGAAYAWQEAAIgFAAAAAA==&#10;">
              <v:fill on="f" focussize="0,0"/>
              <v:stroke weight="1.75pt" color="#FFFFFF [3212]"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829945</wp:posOffset>
              </wp:positionH>
              <wp:positionV relativeFrom="page">
                <wp:posOffset>-17145</wp:posOffset>
              </wp:positionV>
              <wp:extent cx="3437255" cy="236855"/>
              <wp:effectExtent l="0" t="0" r="0" b="0"/>
              <wp:wrapSquare wrapText="bothSides"/>
              <wp:docPr id="9" name="任意形状 9"/>
              <wp:cNvGraphicFramePr/>
              <a:graphic xmlns:a="http://schemas.openxmlformats.org/drawingml/2006/main">
                <a:graphicData uri="http://schemas.microsoft.com/office/word/2010/wordprocessingShape">
                  <wps:wsp>
                    <wps:cNvSpPr/>
                    <wps:spPr>
                      <a:xfrm>
                        <a:off x="0" y="0"/>
                        <a:ext cx="3437255" cy="236855"/>
                      </a:xfrm>
                      <a:custGeom>
                        <a:avLst/>
                        <a:gdLst>
                          <a:gd name="connsiteX0" fmla="*/ 0 w 3437681"/>
                          <a:gd name="connsiteY0" fmla="*/ 11575 h 237281"/>
                          <a:gd name="connsiteX1" fmla="*/ 3437681 w 3437681"/>
                          <a:gd name="connsiteY1" fmla="*/ 237281 h 237281"/>
                          <a:gd name="connsiteX2" fmla="*/ 2968906 w 3437681"/>
                          <a:gd name="connsiteY2" fmla="*/ 0 h 237281"/>
                          <a:gd name="connsiteX3" fmla="*/ 0 w 3437681"/>
                          <a:gd name="connsiteY3" fmla="*/ 11575 h 237281"/>
                        </a:gdLst>
                        <a:ahLst/>
                        <a:cxnLst>
                          <a:cxn ang="0">
                            <a:pos x="connsiteX0" y="connsiteY0"/>
                          </a:cxn>
                          <a:cxn ang="0">
                            <a:pos x="connsiteX1" y="connsiteY1"/>
                          </a:cxn>
                          <a:cxn ang="0">
                            <a:pos x="connsiteX2" y="connsiteY2"/>
                          </a:cxn>
                          <a:cxn ang="0">
                            <a:pos x="connsiteX3" y="connsiteY3"/>
                          </a:cxn>
                        </a:cxnLst>
                        <a:rect l="l" t="t" r="r" b="b"/>
                        <a:pathLst>
                          <a:path w="3437681" h="237281">
                            <a:moveTo>
                              <a:pt x="0" y="11575"/>
                            </a:moveTo>
                            <a:lnTo>
                              <a:pt x="3437681" y="237281"/>
                            </a:lnTo>
                            <a:lnTo>
                              <a:pt x="2968906" y="0"/>
                            </a:lnTo>
                            <a:lnTo>
                              <a:pt x="0" y="11575"/>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形状 9" o:spid="_x0000_s1026" o:spt="100" style="position:absolute;left:0pt;margin-left:65.35pt;margin-top:-1.35pt;height:18.65pt;width:270.65pt;mso-position-vertical-relative:page;mso-wrap-distance-bottom:0pt;mso-wrap-distance-left:9pt;mso-wrap-distance-right:9pt;mso-wrap-distance-top:0pt;z-index:251667456;v-text-anchor:middle;mso-width-relative:page;mso-height-relative:page;" fillcolor="#D9D9D9 [2732]" filled="t" stroked="f" coordsize="3437681,237281" o:gfxdata="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BYAAABk&#10;cnMvUEsBAhQAFAAAAAgAh07iQB8kvznZAAAACQEAAA8AAAAAAAAAAQAgAAAAOAAAAGRycy9kb3du&#10;cmV2LnhtbFBLAQIUABQAAAAIAIdO4kAkbaWwdwMAAGMIAAAOAAAAAAAAAAEAIAAAAD4BAABkcnMv&#10;ZTJvRG9jLnhtbFBLBQYAAAAABgAGAFkBAAAnBwAAAAA=&#10;" path="m0,11575l3437681,237281,2968906,0,0,11575xe">
              <v:path o:connectlocs="0,11554;3437255,236855;2968538,0;0,11554" o:connectangles="0,0,0,0"/>
              <v:fill on="t" focussize="0,0"/>
              <v:stroke on="f" weight="1pt" miterlimit="8" joinstyle="miter"/>
              <v:imagedata o:title=""/>
              <o:lock v:ext="edit" aspectratio="f"/>
              <w10:wrap type="square"/>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3858260</wp:posOffset>
              </wp:positionH>
              <wp:positionV relativeFrom="page">
                <wp:posOffset>-50165</wp:posOffset>
              </wp:positionV>
              <wp:extent cx="2598420" cy="1186180"/>
              <wp:effectExtent l="0" t="0" r="0" b="7620"/>
              <wp:wrapSquare wrapText="bothSides"/>
              <wp:docPr id="10" name="任意形状 10"/>
              <wp:cNvGraphicFramePr/>
              <a:graphic xmlns:a="http://schemas.openxmlformats.org/drawingml/2006/main">
                <a:graphicData uri="http://schemas.microsoft.com/office/word/2010/wordprocessingShape">
                  <wps:wsp>
                    <wps:cNvSpPr/>
                    <wps:spPr>
                      <a:xfrm>
                        <a:off x="0" y="0"/>
                        <a:ext cx="2598420" cy="1186180"/>
                      </a:xfrm>
                      <a:custGeom>
                        <a:avLst/>
                        <a:gdLst>
                          <a:gd name="connsiteX0" fmla="*/ 2563792 w 2598516"/>
                          <a:gd name="connsiteY0" fmla="*/ 1186405 h 1186405"/>
                          <a:gd name="connsiteX1" fmla="*/ 2563792 w 2598516"/>
                          <a:gd name="connsiteY1" fmla="*/ 1186405 h 1186405"/>
                          <a:gd name="connsiteX2" fmla="*/ 0 w 2598516"/>
                          <a:gd name="connsiteY2" fmla="*/ 0 h 1186405"/>
                          <a:gd name="connsiteX3" fmla="*/ 2598516 w 2598516"/>
                          <a:gd name="connsiteY3" fmla="*/ 0 h 1186405"/>
                          <a:gd name="connsiteX4" fmla="*/ 2563792 w 2598516"/>
                          <a:gd name="connsiteY4" fmla="*/ 1186405 h 1186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516" h="1186405">
                            <a:moveTo>
                              <a:pt x="2563792" y="1186405"/>
                            </a:moveTo>
                            <a:lnTo>
                              <a:pt x="2563792" y="1186405"/>
                            </a:lnTo>
                            <a:lnTo>
                              <a:pt x="0" y="0"/>
                            </a:lnTo>
                            <a:lnTo>
                              <a:pt x="2598516" y="0"/>
                            </a:lnTo>
                            <a:lnTo>
                              <a:pt x="2563792" y="1186405"/>
                            </a:lnTo>
                            <a:close/>
                          </a:path>
                        </a:pathLst>
                      </a:cu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形状 10" o:spid="_x0000_s1026" o:spt="100" style="position:absolute;left:0pt;margin-left:303.8pt;margin-top:-3.95pt;height:93.4pt;width:204.6pt;mso-position-vertical-relative:page;mso-wrap-distance-bottom:0pt;mso-wrap-distance-left:9pt;mso-wrap-distance-right:9pt;mso-wrap-distance-top:0pt;z-index:251665408;v-text-anchor:middle;mso-width-relative:page;mso-height-relative:page;" fillcolor="#34C388" filled="t" stroked="f" coordsize="2598516,1186405" o:gfxdata="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FgAAAGRycy9QSwEC&#10;FAAUAAAACACHTuJA3gdWH9YAAAALAQAADwAAAAAAAAABACAAAAA4AAAAZHJzL2Rvd25yZXYueG1s&#10;UEsBAhQAFAAAAAgAh07iQMCr4RpzAwAAKgkAAA4AAAAAAAAAAQAgAAAAOwEAAGRycy9lMm9Eb2Mu&#10;eG1sUEsFBgAAAAAGAAYAWQEAACAHAAAAAA==&#10;" path="m2563792,1186405l2563792,1186405,0,0,2598516,0,2563792,1186405xe">
              <v:path o:connectlocs="2563697,1186180;2563697,1186180;0,0;2598420,0;2563697,1186180" o:connectangles="0,0,0,0,0"/>
              <v:fill on="t" focussize="0,0"/>
              <v:stroke on="f" weight="1pt" miterlimit="8" joinstyle="miter"/>
              <v:imagedata o:title=""/>
              <o:lock v:ext="edit" aspectratio="f"/>
              <w10:wrap type="square"/>
            </v:shape>
          </w:pict>
        </mc:Fallback>
      </mc:AlternateContent>
    </w:r>
  </w:p>
  <w:p>
    <w:pPr>
      <w:pStyle w:val="5"/>
    </w:pPr>
  </w:p>
  <w:p>
    <w:pPr>
      <w:pStyle w:val="5"/>
    </w:pP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6736"/>
    <w:multiLevelType w:val="multilevel"/>
    <w:tmpl w:val="029D6736"/>
    <w:lvl w:ilvl="0" w:tentative="0">
      <w:start w:val="1"/>
      <w:numFmt w:val="bullet"/>
      <w:lvlText w:val=""/>
      <w:lvlJc w:val="left"/>
      <w:pPr>
        <w:ind w:left="60" w:hanging="480"/>
      </w:pPr>
      <w:rPr>
        <w:rFonts w:hint="default" w:ascii="Wingdings" w:hAnsi="Wingdings"/>
      </w:rPr>
    </w:lvl>
    <w:lvl w:ilvl="1" w:tentative="0">
      <w:start w:val="1"/>
      <w:numFmt w:val="bullet"/>
      <w:lvlText w:val=""/>
      <w:lvlJc w:val="left"/>
      <w:pPr>
        <w:ind w:left="540" w:hanging="480"/>
      </w:pPr>
      <w:rPr>
        <w:rFonts w:hint="default" w:ascii="Wingdings" w:hAnsi="Wingdings"/>
      </w:rPr>
    </w:lvl>
    <w:lvl w:ilvl="2" w:tentative="0">
      <w:start w:val="1"/>
      <w:numFmt w:val="bullet"/>
      <w:lvlText w:val=""/>
      <w:lvlJc w:val="left"/>
      <w:pPr>
        <w:ind w:left="1020" w:hanging="480"/>
      </w:pPr>
      <w:rPr>
        <w:rFonts w:hint="default" w:ascii="Wingdings" w:hAnsi="Wingdings"/>
      </w:rPr>
    </w:lvl>
    <w:lvl w:ilvl="3" w:tentative="0">
      <w:start w:val="1"/>
      <w:numFmt w:val="bullet"/>
      <w:lvlText w:val=""/>
      <w:lvlJc w:val="left"/>
      <w:pPr>
        <w:ind w:left="1500" w:hanging="480"/>
      </w:pPr>
      <w:rPr>
        <w:rFonts w:hint="default" w:ascii="Wingdings" w:hAnsi="Wingdings"/>
      </w:rPr>
    </w:lvl>
    <w:lvl w:ilvl="4" w:tentative="0">
      <w:start w:val="1"/>
      <w:numFmt w:val="bullet"/>
      <w:lvlText w:val=""/>
      <w:lvlJc w:val="left"/>
      <w:pPr>
        <w:ind w:left="1980" w:hanging="480"/>
      </w:pPr>
      <w:rPr>
        <w:rFonts w:hint="default" w:ascii="Wingdings" w:hAnsi="Wingdings"/>
      </w:rPr>
    </w:lvl>
    <w:lvl w:ilvl="5" w:tentative="0">
      <w:start w:val="1"/>
      <w:numFmt w:val="bullet"/>
      <w:lvlText w:val=""/>
      <w:lvlJc w:val="left"/>
      <w:pPr>
        <w:ind w:left="2460" w:hanging="480"/>
      </w:pPr>
      <w:rPr>
        <w:rFonts w:hint="default" w:ascii="Wingdings" w:hAnsi="Wingdings"/>
      </w:rPr>
    </w:lvl>
    <w:lvl w:ilvl="6" w:tentative="0">
      <w:start w:val="1"/>
      <w:numFmt w:val="bullet"/>
      <w:lvlText w:val=""/>
      <w:lvlJc w:val="left"/>
      <w:pPr>
        <w:ind w:left="2940" w:hanging="480"/>
      </w:pPr>
      <w:rPr>
        <w:rFonts w:hint="default" w:ascii="Wingdings" w:hAnsi="Wingdings"/>
      </w:rPr>
    </w:lvl>
    <w:lvl w:ilvl="7" w:tentative="0">
      <w:start w:val="1"/>
      <w:numFmt w:val="bullet"/>
      <w:lvlText w:val=""/>
      <w:lvlJc w:val="left"/>
      <w:pPr>
        <w:ind w:left="3420" w:hanging="480"/>
      </w:pPr>
      <w:rPr>
        <w:rFonts w:hint="default" w:ascii="Wingdings" w:hAnsi="Wingdings"/>
      </w:rPr>
    </w:lvl>
    <w:lvl w:ilvl="8" w:tentative="0">
      <w:start w:val="1"/>
      <w:numFmt w:val="bullet"/>
      <w:lvlText w:val=""/>
      <w:lvlJc w:val="left"/>
      <w:pPr>
        <w:ind w:left="3900" w:hanging="480"/>
      </w:pPr>
      <w:rPr>
        <w:rFonts w:hint="default" w:ascii="Wingdings" w:hAnsi="Wingdings"/>
      </w:rPr>
    </w:lvl>
  </w:abstractNum>
  <w:abstractNum w:abstractNumId="1">
    <w:nsid w:val="65386FA9"/>
    <w:multiLevelType w:val="multilevel"/>
    <w:tmpl w:val="65386FA9"/>
    <w:lvl w:ilvl="0" w:tentative="0">
      <w:start w:val="1"/>
      <w:numFmt w:val="decimal"/>
      <w:lvlText w:val="%1."/>
      <w:lvlJc w:val="left"/>
      <w:pPr>
        <w:ind w:left="420" w:hanging="420"/>
      </w:pPr>
      <w:rPr>
        <w:rFonts w:hint="default" w:ascii="苹方-简" w:hAnsi="苹方-简" w:eastAsia="苹方-简"/>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 I v">
    <w15:presenceInfo w15:providerId="WPS Office" w15:userId="544296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isplayBackgroundShape w:val="1"/>
  <w:bordersDoNotSurroundHeader w:val="0"/>
  <w:bordersDoNotSurroundFooter w:val="0"/>
  <w:trackRevisions w:val="1"/>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40"/>
    <w:rsid w:val="00020809"/>
    <w:rsid w:val="00066982"/>
    <w:rsid w:val="000676EF"/>
    <w:rsid w:val="000968C8"/>
    <w:rsid w:val="000B508D"/>
    <w:rsid w:val="000D5B2B"/>
    <w:rsid w:val="001358C4"/>
    <w:rsid w:val="00147616"/>
    <w:rsid w:val="001F1424"/>
    <w:rsid w:val="00200C46"/>
    <w:rsid w:val="0020701D"/>
    <w:rsid w:val="002372DD"/>
    <w:rsid w:val="00296D8C"/>
    <w:rsid w:val="002A1936"/>
    <w:rsid w:val="002B2CCC"/>
    <w:rsid w:val="002B5449"/>
    <w:rsid w:val="002E145A"/>
    <w:rsid w:val="002F366F"/>
    <w:rsid w:val="00314540"/>
    <w:rsid w:val="00371BF6"/>
    <w:rsid w:val="00381276"/>
    <w:rsid w:val="004438CA"/>
    <w:rsid w:val="00480756"/>
    <w:rsid w:val="00493B19"/>
    <w:rsid w:val="004953E2"/>
    <w:rsid w:val="004A2519"/>
    <w:rsid w:val="00557AE4"/>
    <w:rsid w:val="005933D7"/>
    <w:rsid w:val="005C7501"/>
    <w:rsid w:val="0064247C"/>
    <w:rsid w:val="006B554C"/>
    <w:rsid w:val="006D473A"/>
    <w:rsid w:val="00737CA5"/>
    <w:rsid w:val="0076729E"/>
    <w:rsid w:val="0077401E"/>
    <w:rsid w:val="007743E9"/>
    <w:rsid w:val="007D6FF3"/>
    <w:rsid w:val="007E62A8"/>
    <w:rsid w:val="00804142"/>
    <w:rsid w:val="008507AB"/>
    <w:rsid w:val="008508EA"/>
    <w:rsid w:val="008575A8"/>
    <w:rsid w:val="00864A3F"/>
    <w:rsid w:val="00866FF9"/>
    <w:rsid w:val="008704F1"/>
    <w:rsid w:val="008A2D2C"/>
    <w:rsid w:val="008B4A26"/>
    <w:rsid w:val="00923C02"/>
    <w:rsid w:val="00924955"/>
    <w:rsid w:val="00946A9F"/>
    <w:rsid w:val="009C523D"/>
    <w:rsid w:val="009E0DD4"/>
    <w:rsid w:val="00A2396C"/>
    <w:rsid w:val="00AA5881"/>
    <w:rsid w:val="00B01184"/>
    <w:rsid w:val="00B077DF"/>
    <w:rsid w:val="00B24C53"/>
    <w:rsid w:val="00B73DF8"/>
    <w:rsid w:val="00B81B0D"/>
    <w:rsid w:val="00BC0DE7"/>
    <w:rsid w:val="00C0110E"/>
    <w:rsid w:val="00C042F2"/>
    <w:rsid w:val="00C30AD5"/>
    <w:rsid w:val="00C315F2"/>
    <w:rsid w:val="00C91373"/>
    <w:rsid w:val="00CA5DD5"/>
    <w:rsid w:val="00CB2423"/>
    <w:rsid w:val="00CF3A3E"/>
    <w:rsid w:val="00D16EF5"/>
    <w:rsid w:val="00D25CAE"/>
    <w:rsid w:val="00D57977"/>
    <w:rsid w:val="00D97744"/>
    <w:rsid w:val="00DA6F50"/>
    <w:rsid w:val="00E16E18"/>
    <w:rsid w:val="00E257FD"/>
    <w:rsid w:val="00E35769"/>
    <w:rsid w:val="00EA5F0E"/>
    <w:rsid w:val="00ED094D"/>
    <w:rsid w:val="00F06494"/>
    <w:rsid w:val="00F35EB5"/>
    <w:rsid w:val="00F60AC6"/>
    <w:rsid w:val="00FA3DC6"/>
    <w:rsid w:val="00FC0AD8"/>
    <w:rsid w:val="065EBD22"/>
    <w:rsid w:val="07D83655"/>
    <w:rsid w:val="11774441"/>
    <w:rsid w:val="17FFBBF6"/>
    <w:rsid w:val="1E7BD1D5"/>
    <w:rsid w:val="1FBFF650"/>
    <w:rsid w:val="1FEE45DE"/>
    <w:rsid w:val="26FF5573"/>
    <w:rsid w:val="2FA3E69C"/>
    <w:rsid w:val="36D93B12"/>
    <w:rsid w:val="39460A8E"/>
    <w:rsid w:val="3DFC29F3"/>
    <w:rsid w:val="3F55CFD7"/>
    <w:rsid w:val="3F7E0056"/>
    <w:rsid w:val="3F99224E"/>
    <w:rsid w:val="3FAB698F"/>
    <w:rsid w:val="4DDA2FE3"/>
    <w:rsid w:val="4DEE7FA4"/>
    <w:rsid w:val="59F90846"/>
    <w:rsid w:val="5DC2FEA1"/>
    <w:rsid w:val="61BD4852"/>
    <w:rsid w:val="63C56605"/>
    <w:rsid w:val="67DE06C7"/>
    <w:rsid w:val="6ABEC8FC"/>
    <w:rsid w:val="6BD3B0E4"/>
    <w:rsid w:val="6E7F024E"/>
    <w:rsid w:val="6FEDFFF6"/>
    <w:rsid w:val="6FFF9620"/>
    <w:rsid w:val="71CE9B28"/>
    <w:rsid w:val="73DB6835"/>
    <w:rsid w:val="73FEA3B9"/>
    <w:rsid w:val="747FBF45"/>
    <w:rsid w:val="75BFCBE2"/>
    <w:rsid w:val="75EEA4CA"/>
    <w:rsid w:val="76DBC3A8"/>
    <w:rsid w:val="77DECB7F"/>
    <w:rsid w:val="7A6E9EB8"/>
    <w:rsid w:val="7A7DF527"/>
    <w:rsid w:val="7BFCD9D0"/>
    <w:rsid w:val="7BFFC72F"/>
    <w:rsid w:val="7C074197"/>
    <w:rsid w:val="7CDE2960"/>
    <w:rsid w:val="7DD3BC8B"/>
    <w:rsid w:val="7DFAC2F4"/>
    <w:rsid w:val="7F7BF737"/>
    <w:rsid w:val="7FBB8171"/>
    <w:rsid w:val="7FC77DF7"/>
    <w:rsid w:val="7FEE670B"/>
    <w:rsid w:val="7FF5DACF"/>
    <w:rsid w:val="7FFD1499"/>
    <w:rsid w:val="7FFFBDA4"/>
    <w:rsid w:val="8BF7F67D"/>
    <w:rsid w:val="92B92932"/>
    <w:rsid w:val="9F7FCE56"/>
    <w:rsid w:val="AAB5A4AA"/>
    <w:rsid w:val="ABBF2882"/>
    <w:rsid w:val="ABFF0F68"/>
    <w:rsid w:val="ADBFCB7D"/>
    <w:rsid w:val="AFF7573E"/>
    <w:rsid w:val="B6977E02"/>
    <w:rsid w:val="B76F21D6"/>
    <w:rsid w:val="B7EF2974"/>
    <w:rsid w:val="B7EF92F7"/>
    <w:rsid w:val="BDBEA6E0"/>
    <w:rsid w:val="BF2D468C"/>
    <w:rsid w:val="BFFD5C93"/>
    <w:rsid w:val="CD9BF546"/>
    <w:rsid w:val="CDE7A6E8"/>
    <w:rsid w:val="CEFF7D72"/>
    <w:rsid w:val="D71D8F86"/>
    <w:rsid w:val="D73F43A0"/>
    <w:rsid w:val="DB3F91A3"/>
    <w:rsid w:val="DBFAB4BC"/>
    <w:rsid w:val="DDBE5D1B"/>
    <w:rsid w:val="DFA6B5BE"/>
    <w:rsid w:val="EBD73387"/>
    <w:rsid w:val="EDA72EEC"/>
    <w:rsid w:val="EED14972"/>
    <w:rsid w:val="EFBD1B70"/>
    <w:rsid w:val="EFF3B560"/>
    <w:rsid w:val="EFFF533C"/>
    <w:rsid w:val="F5CBCC8B"/>
    <w:rsid w:val="F7A29C8B"/>
    <w:rsid w:val="F7DD6482"/>
    <w:rsid w:val="F7E7FB12"/>
    <w:rsid w:val="F7EB867E"/>
    <w:rsid w:val="F9EFBF89"/>
    <w:rsid w:val="FAF488F4"/>
    <w:rsid w:val="FBF12339"/>
    <w:rsid w:val="FBF7431F"/>
    <w:rsid w:val="FBFB48AB"/>
    <w:rsid w:val="FCFBCBA8"/>
    <w:rsid w:val="FE9FDF76"/>
    <w:rsid w:val="FEF7EE14"/>
    <w:rsid w:val="FF3EEBB8"/>
    <w:rsid w:val="FF3F2E11"/>
    <w:rsid w:val="FF3FC56E"/>
    <w:rsid w:val="FF7491B3"/>
    <w:rsid w:val="FF7E6976"/>
    <w:rsid w:val="FF7F0848"/>
    <w:rsid w:val="FFFB02FE"/>
    <w:rsid w:val="FFFF28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link w:val="14"/>
    <w:qFormat/>
    <w:uiPriority w:val="9"/>
    <w:pPr>
      <w:widowControl/>
      <w:spacing w:before="100" w:beforeAutospacing="1" w:after="100" w:afterAutospacing="1"/>
      <w:jc w:val="left"/>
      <w:outlineLvl w:val="3"/>
    </w:pPr>
    <w:rPr>
      <w:rFonts w:ascii="Times New Roman" w:hAnsi="Times New Roman" w:cs="Times New Roman"/>
      <w:b/>
      <w:bCs/>
      <w:kern w:val="0"/>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563C1" w:themeColor="hyperlink"/>
      <w:u w:val="single"/>
      <w14:textFill>
        <w14:solidFill>
          <w14:schemeClr w14:val="hlink"/>
        </w14:solidFill>
      </w14:textFill>
    </w:rPr>
  </w:style>
  <w:style w:type="character" w:customStyle="1" w:styleId="9">
    <w:name w:val="页眉字符"/>
    <w:basedOn w:val="6"/>
    <w:link w:val="5"/>
    <w:qFormat/>
    <w:uiPriority w:val="99"/>
    <w:rPr>
      <w:sz w:val="18"/>
      <w:szCs w:val="18"/>
    </w:rPr>
  </w:style>
  <w:style w:type="character" w:customStyle="1" w:styleId="10">
    <w:name w:val="页脚字符"/>
    <w:basedOn w:val="6"/>
    <w:link w:val="4"/>
    <w:qFormat/>
    <w:uiPriority w:val="99"/>
    <w:rPr>
      <w:sz w:val="18"/>
      <w:szCs w:val="18"/>
    </w:rPr>
  </w:style>
  <w:style w:type="paragraph" w:customStyle="1" w:styleId="11">
    <w:name w:val="No Spacing"/>
    <w:link w:val="12"/>
    <w:qFormat/>
    <w:uiPriority w:val="1"/>
    <w:rPr>
      <w:rFonts w:eastAsia="Microsoft YaHei UI" w:asciiTheme="minorHAnsi" w:hAnsiTheme="minorHAnsi" w:cstheme="minorBidi"/>
      <w:kern w:val="0"/>
      <w:sz w:val="22"/>
      <w:szCs w:val="22"/>
      <w:lang w:val="en-US" w:eastAsia="zh-CN" w:bidi="ar-SA"/>
    </w:rPr>
  </w:style>
  <w:style w:type="character" w:customStyle="1" w:styleId="12">
    <w:name w:val="无间隔字符"/>
    <w:basedOn w:val="6"/>
    <w:link w:val="11"/>
    <w:qFormat/>
    <w:uiPriority w:val="1"/>
    <w:rPr>
      <w:rFonts w:eastAsia="Microsoft YaHei UI"/>
      <w:kern w:val="0"/>
      <w:sz w:val="22"/>
      <w:szCs w:val="22"/>
    </w:rPr>
  </w:style>
  <w:style w:type="paragraph" w:customStyle="1" w:styleId="13">
    <w:name w:val="List Paragraph"/>
    <w:basedOn w:val="1"/>
    <w:qFormat/>
    <w:uiPriority w:val="34"/>
    <w:pPr>
      <w:ind w:firstLine="420" w:firstLineChars="200"/>
    </w:pPr>
  </w:style>
  <w:style w:type="character" w:customStyle="1" w:styleId="14">
    <w:name w:val="标题 4字符"/>
    <w:basedOn w:val="6"/>
    <w:link w:val="3"/>
    <w:qFormat/>
    <w:uiPriority w:val="9"/>
    <w:rPr>
      <w:rFonts w:ascii="Times New Roman" w:hAnsi="Times New Roman" w:cs="Times New Roman"/>
      <w:b/>
      <w:bCs/>
      <w:kern w:val="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398</Words>
  <Characters>2269</Characters>
  <Lines>18</Lines>
  <Paragraphs>5</Paragraphs>
  <ScaleCrop>false</ScaleCrop>
  <LinksUpToDate>false</LinksUpToDate>
  <CharactersWithSpaces>2662</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2018-11-23T14:45:00Z</dcterms:created>
  <dc:creator>Microsoft Office 用户</dc:creator>
  <cp:lastModifiedBy>wivwiv</cp:lastModifiedBy>
  <dcterms:modified xsi:type="dcterms:W3CDTF">2020-02-11T11:08:49Z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